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BD" w:rsidRPr="005556D6" w:rsidRDefault="006B394D">
      <w:pPr>
        <w:rPr>
          <w:rPrChange w:id="0" w:author="Manya Sleeper" w:date="2011-10-24T00:12:00Z">
            <w:rPr>
              <w:b/>
            </w:rPr>
          </w:rPrChange>
        </w:rPr>
      </w:pPr>
      <w:proofErr w:type="gramStart"/>
      <w:ins w:id="1" w:author="Manya Sleeper" w:date="2011-10-23T23:49:00Z">
        <w:r w:rsidRPr="005556D6">
          <w:rPr>
            <w:rPrChange w:id="2" w:author="Manya Sleeper" w:date="2011-10-24T00:12:00Z">
              <w:rPr>
                <w:b/>
              </w:rPr>
            </w:rPrChange>
          </w:rPr>
          <w:t>Sample instructions/mini survey at beginning of diary study</w:t>
        </w:r>
      </w:ins>
      <w:ins w:id="3" w:author="Manya Sleeper" w:date="2011-10-24T00:11:00Z">
        <w:r w:rsidR="005556D6" w:rsidRPr="005556D6">
          <w:rPr>
            <w:rPrChange w:id="4" w:author="Manya Sleeper" w:date="2011-10-24T00:12:00Z">
              <w:rPr>
                <w:b/>
              </w:rPr>
            </w:rPrChange>
          </w:rPr>
          <w:t>.</w:t>
        </w:r>
        <w:proofErr w:type="gramEnd"/>
        <w:r w:rsidR="005556D6" w:rsidRPr="005556D6">
          <w:rPr>
            <w:rPrChange w:id="5" w:author="Manya Sleeper" w:date="2011-10-24T00:12:00Z">
              <w:rPr>
                <w:b/>
              </w:rPr>
            </w:rPrChange>
          </w:rPr>
          <w:t xml:space="preserve">  May be modified slightly.</w:t>
        </w:r>
      </w:ins>
    </w:p>
    <w:p w:rsidR="00B818BD" w:rsidRDefault="00B818BD">
      <w:pPr>
        <w:rPr>
          <w:b/>
        </w:rPr>
      </w:pPr>
    </w:p>
    <w:p w:rsidR="006B394D" w:rsidRDefault="008E7238">
      <w:pPr>
        <w:rPr>
          <w:ins w:id="6" w:author="Manya Sleeper" w:date="2011-10-23T23:53:00Z"/>
        </w:rPr>
      </w:pPr>
      <w:r>
        <w:rPr>
          <w:b/>
        </w:rPr>
        <w:t xml:space="preserve">Purpose: </w:t>
      </w:r>
      <w:r>
        <w:t xml:space="preserve">The purpose of this study is to understand </w:t>
      </w:r>
      <w:del w:id="7" w:author="Manya Sleeper" w:date="2011-10-23T23:52:00Z">
        <w:r w:rsidDel="006B394D">
          <w:delText xml:space="preserve">the reasons </w:delText>
        </w:r>
      </w:del>
      <w:r>
        <w:t xml:space="preserve">why </w:t>
      </w:r>
      <w:ins w:id="8" w:author="Manya Sleeper" w:date="2011-10-23T23:52:00Z">
        <w:r w:rsidR="006B394D">
          <w:t xml:space="preserve">social network </w:t>
        </w:r>
      </w:ins>
      <w:r>
        <w:t xml:space="preserve">users </w:t>
      </w:r>
      <w:del w:id="9" w:author="Manya Sleeper" w:date="2011-10-23T23:52:00Z">
        <w:r w:rsidDel="006B394D">
          <w:delText xml:space="preserve">(like you!) of social networking sites </w:delText>
        </w:r>
      </w:del>
      <w:r>
        <w:t xml:space="preserve">decide not to share certain content with their “friends.” </w:t>
      </w:r>
    </w:p>
    <w:p w:rsidR="008E7238" w:rsidDel="006B394D" w:rsidRDefault="008E7238">
      <w:pPr>
        <w:numPr>
          <w:ins w:id="10" w:author="Manya Sleeper" w:date="2011-10-23T23:53:00Z"/>
        </w:numPr>
        <w:rPr>
          <w:del w:id="11" w:author="Manya Sleeper" w:date="2011-10-23T23:52:00Z"/>
        </w:rPr>
      </w:pPr>
      <w:del w:id="12" w:author="Manya Sleeper" w:date="2011-10-23T23:52:00Z">
        <w:r w:rsidDel="006B394D">
          <w:delText>For example, if you could selectively send messages to only your closest friends, do you think the content you share on Facebook would change? How about if you should share things with only your family? Our overall goal is to find ways to intelligently group your SNS “friends” so that you can share your content with the peace of mind that no one but the people you want will be able to see it.</w:delText>
        </w:r>
      </w:del>
    </w:p>
    <w:p w:rsidR="008E7238" w:rsidRDefault="008E7238"/>
    <w:p w:rsidR="006B394D" w:rsidRDefault="008E7238">
      <w:pPr>
        <w:rPr>
          <w:ins w:id="13" w:author="Manya Sleeper" w:date="2011-10-23T23:53:00Z"/>
        </w:rPr>
      </w:pPr>
      <w:r>
        <w:rPr>
          <w:b/>
        </w:rPr>
        <w:t>Your Task:</w:t>
      </w:r>
      <w:r>
        <w:t xml:space="preserve"> We want you to share with us the content you would have liked to post on </w:t>
      </w:r>
      <w:proofErr w:type="spellStart"/>
      <w:r>
        <w:t>Facebook</w:t>
      </w:r>
      <w:proofErr w:type="spellEnd"/>
      <w:r>
        <w:t xml:space="preserve"> but did not for some reason</w:t>
      </w:r>
      <w:ins w:id="14" w:author="Manya Sleeper" w:date="2011-10-23T23:53:00Z">
        <w:r w:rsidR="006B394D">
          <w:t xml:space="preserve">, just like you did in the screening survey you filled out.  </w:t>
        </w:r>
      </w:ins>
    </w:p>
    <w:p w:rsidR="006B394D" w:rsidRDefault="006B394D">
      <w:pPr>
        <w:numPr>
          <w:ins w:id="15" w:author="Manya Sleeper" w:date="2011-10-23T23:53:00Z"/>
        </w:numPr>
        <w:rPr>
          <w:ins w:id="16" w:author="Manya Sleeper" w:date="2011-10-23T23:53:00Z"/>
        </w:rPr>
      </w:pPr>
    </w:p>
    <w:p w:rsidR="006B394D" w:rsidRDefault="006B394D">
      <w:pPr>
        <w:numPr>
          <w:ins w:id="17" w:author="Manya Sleeper" w:date="2011-10-23T23:53:00Z"/>
        </w:numPr>
        <w:rPr>
          <w:ins w:id="18" w:author="Manya Sleeper" w:date="2011-10-23T23:54:00Z"/>
        </w:rPr>
      </w:pPr>
      <w:ins w:id="19" w:author="Manya Sleeper" w:date="2011-10-23T23:53:00Z">
        <w:r>
          <w:t xml:space="preserve">Over the next week, </w:t>
        </w:r>
      </w:ins>
      <w:del w:id="20" w:author="Manya Sleeper" w:date="2011-10-23T23:53:00Z">
        <w:r w:rsidR="008E7238" w:rsidDel="006B394D">
          <w:delText xml:space="preserve">. </w:delText>
        </w:r>
      </w:del>
      <w:ins w:id="21" w:author="Manya Sleeper" w:date="2011-10-23T23:53:00Z">
        <w:r>
          <w:t>w</w:t>
        </w:r>
      </w:ins>
      <w:del w:id="22" w:author="Manya Sleeper" w:date="2011-10-23T23:53:00Z">
        <w:r w:rsidR="008E7238" w:rsidDel="006B394D">
          <w:delText>W</w:delText>
        </w:r>
      </w:del>
      <w:r w:rsidR="008E7238">
        <w:t xml:space="preserve">henever you encounter a situation or a thought that you would like to share with some of your friends on </w:t>
      </w:r>
      <w:proofErr w:type="spellStart"/>
      <w:r w:rsidR="008E7238">
        <w:t>Facebook</w:t>
      </w:r>
      <w:proofErr w:type="spellEnd"/>
      <w:r w:rsidR="008E7238">
        <w:t xml:space="preserve">, but decide not to, </w:t>
      </w:r>
      <w:del w:id="23" w:author="Manya Sleeper" w:date="2011-10-23T23:53:00Z">
        <w:r w:rsidR="008E7238" w:rsidDel="006B394D">
          <w:delText>we ask that you</w:delText>
        </w:r>
      </w:del>
      <w:ins w:id="24" w:author="Manya Sleeper" w:date="2011-10-23T23:53:00Z">
        <w:r>
          <w:t>please</w:t>
        </w:r>
      </w:ins>
      <w:r w:rsidR="008E7238">
        <w:t xml:space="preserve"> send a te</w:t>
      </w:r>
      <w:r w:rsidR="000C13EE">
        <w:t>xt message to (xxx) xxx-</w:t>
      </w:r>
      <w:proofErr w:type="spellStart"/>
      <w:r w:rsidR="000C13EE">
        <w:t>xxxx</w:t>
      </w:r>
      <w:proofErr w:type="spellEnd"/>
      <w:r w:rsidR="000C13EE">
        <w:t xml:space="preserve"> with a short description of that content.</w:t>
      </w:r>
      <w:ins w:id="25" w:author="Manya Sleeper" w:date="2011-10-23T23:53:00Z">
        <w:r>
          <w:t xml:space="preserve">  </w:t>
        </w:r>
      </w:ins>
      <w:ins w:id="26" w:author="Manya Sleeper" w:date="2011-10-23T23:54:00Z">
        <w:r>
          <w:t>Please indicate the type of content (e.g. direct message, wall post, picture, etc) as well as what the content would contain.</w:t>
        </w:r>
      </w:ins>
      <w:ins w:id="27" w:author="Manya Sleeper" w:date="2011-10-23T23:53:00Z">
        <w:r>
          <w:t xml:space="preserve"> </w:t>
        </w:r>
      </w:ins>
      <w:r w:rsidR="000C13EE">
        <w:t xml:space="preserve"> </w:t>
      </w:r>
    </w:p>
    <w:p w:rsidR="006B394D" w:rsidRDefault="006B394D">
      <w:pPr>
        <w:numPr>
          <w:ins w:id="28" w:author="Manya Sleeper" w:date="2011-10-23T23:54:00Z"/>
        </w:numPr>
        <w:rPr>
          <w:ins w:id="29" w:author="Manya Sleeper" w:date="2011-10-23T23:54:00Z"/>
        </w:rPr>
      </w:pPr>
    </w:p>
    <w:p w:rsidR="006B394D" w:rsidRDefault="000C13EE">
      <w:pPr>
        <w:numPr>
          <w:ins w:id="30" w:author="Manya Sleeper" w:date="2011-10-23T23:54:00Z"/>
        </w:numPr>
        <w:rPr>
          <w:ins w:id="31" w:author="Manya Sleeper" w:date="2011-10-23T23:55:00Z"/>
        </w:rPr>
      </w:pPr>
      <w:r>
        <w:t>At the end of e</w:t>
      </w:r>
      <w:ins w:id="32" w:author="Manya Sleeper" w:date="2011-10-23T23:54:00Z">
        <w:r w:rsidR="006B394D">
          <w:t xml:space="preserve">ach </w:t>
        </w:r>
      </w:ins>
      <w:del w:id="33" w:author="Manya Sleeper" w:date="2011-10-23T23:54:00Z">
        <w:r w:rsidDel="006B394D">
          <w:delText xml:space="preserve">very </w:delText>
        </w:r>
      </w:del>
      <w:r>
        <w:t xml:space="preserve">day, we will send you </w:t>
      </w:r>
      <w:proofErr w:type="gramStart"/>
      <w:r>
        <w:t>an e</w:t>
      </w:r>
      <w:proofErr w:type="gramEnd"/>
      <w:r>
        <w:t xml:space="preserve">-mail </w:t>
      </w:r>
      <w:del w:id="34" w:author="Manya Sleeper" w:date="2011-10-23T23:54:00Z">
        <w:r w:rsidDel="006B394D">
          <w:delText>linking you to a webpage</w:delText>
        </w:r>
      </w:del>
      <w:ins w:id="35" w:author="Manya Sleeper" w:date="2011-10-23T23:54:00Z">
        <w:r w:rsidR="006B394D">
          <w:t>with a link to a webpage.  You will be asked to fill out a brief survey based on the content you send us</w:t>
        </w:r>
      </w:ins>
      <w:ins w:id="36" w:author="Manya Sleeper" w:date="2011-10-23T23:55:00Z">
        <w:r w:rsidR="006B394D">
          <w:t>.</w:t>
        </w:r>
      </w:ins>
      <w:r>
        <w:t xml:space="preserve"> </w:t>
      </w:r>
      <w:del w:id="37" w:author="Manya Sleeper" w:date="2011-10-23T23:55:00Z">
        <w:r w:rsidDel="006B394D">
          <w:delText xml:space="preserve">where you will be asked to describe each of these text messages in more detail. For example, you will be asked to identify why you didn’t post that content, the people who you would have especially liked to see that content, and the people who you would have especially not liked not to see that content. </w:delText>
        </w:r>
      </w:del>
      <w:r>
        <w:t xml:space="preserve">Once you </w:t>
      </w:r>
      <w:del w:id="38" w:author="Manya Sleeper" w:date="2011-10-23T23:55:00Z">
        <w:r w:rsidDel="006B394D">
          <w:delText>are done filling out the webpage</w:delText>
        </w:r>
      </w:del>
      <w:ins w:id="39" w:author="Manya Sleeper" w:date="2011-10-23T23:55:00Z">
        <w:r w:rsidR="006B394D">
          <w:t>finish the survey</w:t>
        </w:r>
      </w:ins>
      <w:r>
        <w:t xml:space="preserve">, simply hit Submit and </w:t>
      </w:r>
      <w:del w:id="40" w:author="Manya Sleeper" w:date="2011-10-23T23:55:00Z">
        <w:r w:rsidDel="006B394D">
          <w:delText>you’ll be done for that day</w:delText>
        </w:r>
      </w:del>
      <w:ins w:id="41" w:author="Manya Sleeper" w:date="2011-10-23T23:55:00Z">
        <w:r w:rsidR="006B394D">
          <w:t>continue sending us text messages about any content you decide not to post.</w:t>
        </w:r>
      </w:ins>
      <w:del w:id="42" w:author="Manya Sleeper" w:date="2011-10-23T23:55:00Z">
        <w:r w:rsidDel="006B394D">
          <w:delText>!</w:delText>
        </w:r>
      </w:del>
      <w:r>
        <w:t xml:space="preserve"> </w:t>
      </w:r>
    </w:p>
    <w:p w:rsidR="006B394D" w:rsidRDefault="006B394D">
      <w:pPr>
        <w:numPr>
          <w:ins w:id="43" w:author="Manya Sleeper" w:date="2011-10-23T23:55:00Z"/>
        </w:numPr>
        <w:rPr>
          <w:ins w:id="44" w:author="Manya Sleeper" w:date="2011-10-23T23:55:00Z"/>
        </w:rPr>
      </w:pPr>
    </w:p>
    <w:p w:rsidR="002033C0" w:rsidRDefault="000C13EE">
      <w:pPr>
        <w:numPr>
          <w:ins w:id="45" w:author="Manya Sleeper" w:date="2011-10-23T23:55:00Z"/>
        </w:numPr>
        <w:rPr>
          <w:ins w:id="46" w:author="Manya Sleeper" w:date="2011-10-24T00:10:00Z"/>
        </w:rPr>
      </w:pPr>
      <w:r>
        <w:t xml:space="preserve">In total, the study will run for X days. </w:t>
      </w:r>
      <w:ins w:id="47" w:author="Manya Sleeper" w:date="2011-10-23T23:55:00Z">
        <w:r w:rsidR="006B394D">
          <w:t xml:space="preserve">If you fill out at least 4 of the nightly surveys, we will contact you to come into our lab </w:t>
        </w:r>
      </w:ins>
      <w:ins w:id="48" w:author="Manya Sleeper" w:date="2011-10-23T23:56:00Z">
        <w:r w:rsidR="006B394D">
          <w:t xml:space="preserve">on the Carnegie Mellon campus </w:t>
        </w:r>
      </w:ins>
      <w:ins w:id="49" w:author="Manya Sleeper" w:date="2011-10-23T23:55:00Z">
        <w:r w:rsidR="006B394D">
          <w:t xml:space="preserve">on the </w:t>
        </w:r>
        <w:proofErr w:type="spellStart"/>
        <w:r w:rsidR="006B394D">
          <w:t>Xth</w:t>
        </w:r>
        <w:proofErr w:type="spellEnd"/>
        <w:r w:rsidR="006B394D">
          <w:t xml:space="preserve"> day for a </w:t>
        </w:r>
      </w:ins>
      <w:ins w:id="50" w:author="Manya Sleeper" w:date="2011-10-23T23:56:00Z">
        <w:r w:rsidR="006B394D">
          <w:t xml:space="preserve">~1 hour long </w:t>
        </w:r>
      </w:ins>
      <w:ins w:id="51" w:author="Manya Sleeper" w:date="2011-10-23T23:55:00Z">
        <w:r w:rsidR="006B394D">
          <w:t xml:space="preserve">final interview </w:t>
        </w:r>
      </w:ins>
      <w:del w:id="52" w:author="Manya Sleeper" w:date="2011-10-23T23:56:00Z">
        <w:r w:rsidDel="006B394D">
          <w:delText>On the Xth day, we will ask you to come in a final interview and d</w:delText>
        </w:r>
        <w:r w:rsidR="002033C0" w:rsidDel="006B394D">
          <w:delText>ebriefing where we will ask you about the content you shared with us through the web form.</w:delText>
        </w:r>
      </w:del>
      <w:ins w:id="53" w:author="Manya Sleeper" w:date="2011-10-23T23:56:00Z">
        <w:r w:rsidR="006B394D">
          <w:t>.</w:t>
        </w:r>
      </w:ins>
    </w:p>
    <w:p w:rsidR="000B2838" w:rsidRDefault="000B2838">
      <w:pPr>
        <w:numPr>
          <w:ins w:id="54" w:author="Manya Sleeper" w:date="2011-10-24T00:10:00Z"/>
        </w:numPr>
        <w:rPr>
          <w:ins w:id="55" w:author="Manya Sleeper" w:date="2011-10-24T00:10:00Z"/>
        </w:rPr>
      </w:pPr>
    </w:p>
    <w:p w:rsidR="000B2838" w:rsidRDefault="000B2838">
      <w:pPr>
        <w:numPr>
          <w:ins w:id="56" w:author="Manya Sleeper" w:date="2011-10-24T00:10:00Z"/>
        </w:numPr>
        <w:rPr>
          <w:ins w:id="57" w:author="Manya Sleeper" w:date="2011-10-24T00:10:00Z"/>
        </w:rPr>
      </w:pPr>
      <w:ins w:id="58" w:author="Manya Sleeper" w:date="2011-10-24T00:10:00Z">
        <w:r>
          <w:t xml:space="preserve">During this survey </w:t>
        </w:r>
        <w:r>
          <w:t>you may provide information</w:t>
        </w:r>
        <w:r>
          <w:t xml:space="preserve">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ins>
    </w:p>
    <w:p w:rsidR="000B2838" w:rsidDel="000B2838" w:rsidRDefault="000B2838">
      <w:pPr>
        <w:numPr>
          <w:ins w:id="59" w:author="Manya Sleeper" w:date="2011-10-24T00:10:00Z"/>
        </w:numPr>
        <w:rPr>
          <w:del w:id="60" w:author="Manya Sleeper" w:date="2011-10-24T00:10:00Z"/>
        </w:rPr>
      </w:pPr>
    </w:p>
    <w:p w:rsidR="002033C0" w:rsidRPr="008E7238" w:rsidRDefault="002033C0">
      <w:bookmarkStart w:id="61" w:name="_GoBack"/>
      <w:bookmarkEnd w:id="61"/>
    </w:p>
    <w:p w:rsidR="00777492" w:rsidRDefault="002033C0">
      <w:r>
        <w:rPr>
          <w:b/>
        </w:rPr>
        <w:t>Payment:</w:t>
      </w:r>
      <w:r>
        <w:t xml:space="preserve"> You will be paid a $20 flat rate for completing the study</w:t>
      </w:r>
      <w:ins w:id="62" w:author="Manya Sleeper" w:date="2011-10-23T23:51:00Z">
        <w:r w:rsidR="006B394D">
          <w:t xml:space="preserve"> if you fill out at least 4 of the nightly surveys</w:t>
        </w:r>
      </w:ins>
      <w:r>
        <w:t xml:space="preserve">. </w:t>
      </w:r>
      <w:ins w:id="63" w:author="Manya Sleeper" w:date="2011-10-23T23:56:00Z">
        <w:r w:rsidR="006B394D">
          <w:t xml:space="preserve"> </w:t>
        </w:r>
      </w:ins>
      <w:ins w:id="64" w:author="Manya Sleeper" w:date="2011-10-23T23:50:00Z">
        <w:r w:rsidR="006B394D">
          <w:t xml:space="preserve">In addition, at the end of the study, you will be paid $1 for each </w:t>
        </w:r>
      </w:ins>
      <w:ins w:id="65" w:author="Manya Sleeper" w:date="2011-10-23T23:51:00Z">
        <w:r w:rsidR="006B394D">
          <w:t xml:space="preserve">of the </w:t>
        </w:r>
      </w:ins>
      <w:ins w:id="66" w:author="Manya Sleeper" w:date="2011-10-23T23:50:00Z">
        <w:r w:rsidR="006B394D">
          <w:t>nightly survey</w:t>
        </w:r>
      </w:ins>
      <w:ins w:id="67" w:author="Manya Sleeper" w:date="2011-10-23T23:51:00Z">
        <w:r w:rsidR="006B394D">
          <w:t>s</w:t>
        </w:r>
      </w:ins>
      <w:ins w:id="68" w:author="Manya Sleeper" w:date="2011-10-23T23:50:00Z">
        <w:r w:rsidR="006B394D">
          <w:t xml:space="preserve"> you complete.</w:t>
        </w:r>
      </w:ins>
      <w:del w:id="69" w:author="Manya Sleeper" w:date="2011-10-23T23:51:00Z">
        <w:r w:rsidDel="006B394D">
          <w:delText>{In addition, you will be paid 0.25 for each piece of content that you share with us, up to a limit of $1.00 per day; OR In addition, for each piece of content that you share with us, you will be given a voucher that will enter you in a pool to win a $10-$20 raffle}</w:delText>
        </w:r>
      </w:del>
    </w:p>
    <w:p w:rsidR="00777492" w:rsidRDefault="00777492"/>
    <w:p w:rsidR="006B394D" w:rsidRPr="006B394D" w:rsidRDefault="009264EE">
      <w:pPr>
        <w:rPr>
          <w:ins w:id="70" w:author="Manya Sleeper" w:date="2011-10-23T23:51:00Z"/>
          <w:rPrChange w:id="71" w:author="Manya Sleeper" w:date="2011-10-23T23:57:00Z">
            <w:rPr>
              <w:ins w:id="72" w:author="Manya Sleeper" w:date="2011-10-23T23:51:00Z"/>
              <w:b/>
            </w:rPr>
          </w:rPrChange>
        </w:rPr>
      </w:pPr>
      <w:del w:id="73" w:author="Manya Sleeper" w:date="2011-10-23T23:51:00Z">
        <w:r w:rsidRPr="009264EE">
          <w:rPr>
            <w:b/>
            <w:rPrChange w:id="74" w:author="Manya Sleeper" w:date="2011-10-23T23:51:00Z">
              <w:rPr/>
            </w:rPrChange>
          </w:rPr>
          <w:delText>Questions:</w:delText>
        </w:r>
      </w:del>
      <w:ins w:id="75" w:author="Manya Sleeper" w:date="2011-10-23T23:51:00Z">
        <w:r w:rsidRPr="009264EE">
          <w:rPr>
            <w:b/>
            <w:rPrChange w:id="76" w:author="Manya Sleeper" w:date="2011-10-23T23:51:00Z">
              <w:rPr/>
            </w:rPrChange>
          </w:rPr>
          <w:t>Contact information:</w:t>
        </w:r>
        <w:r w:rsidR="006B394D">
          <w:rPr>
            <w:b/>
          </w:rPr>
          <w:t xml:space="preserve"> </w:t>
        </w:r>
        <w:r w:rsidRPr="009264EE">
          <w:rPr>
            <w:rPrChange w:id="77" w:author="Manya Sleeper" w:date="2011-10-23T23:57:00Z">
              <w:rPr>
                <w:b/>
              </w:rPr>
            </w:rPrChange>
          </w:rPr>
          <w:t>Before we get started, please provide us with some contact information</w:t>
        </w:r>
      </w:ins>
    </w:p>
    <w:p w:rsidR="006B394D" w:rsidRPr="006B394D" w:rsidRDefault="006B394D">
      <w:pPr>
        <w:numPr>
          <w:ins w:id="78" w:author="Manya Sleeper" w:date="2011-10-23T23:51:00Z"/>
        </w:numPr>
        <w:rPr>
          <w:ins w:id="79" w:author="Manya Sleeper" w:date="2011-10-23T23:51:00Z"/>
          <w:rPrChange w:id="80" w:author="Manya Sleeper" w:date="2011-10-23T23:57:00Z">
            <w:rPr>
              <w:ins w:id="81" w:author="Manya Sleeper" w:date="2011-10-23T23:51:00Z"/>
              <w:b/>
            </w:rPr>
          </w:rPrChange>
        </w:rPr>
      </w:pPr>
    </w:p>
    <w:p w:rsidR="006B394D" w:rsidRPr="006B394D" w:rsidRDefault="009264EE">
      <w:pPr>
        <w:numPr>
          <w:ins w:id="82" w:author="Manya Sleeper" w:date="2011-10-23T23:51:00Z"/>
        </w:numPr>
        <w:rPr>
          <w:ins w:id="83" w:author="Manya Sleeper" w:date="2011-10-23T23:51:00Z"/>
          <w:rPrChange w:id="84" w:author="Manya Sleeper" w:date="2011-10-23T23:57:00Z">
            <w:rPr>
              <w:ins w:id="85" w:author="Manya Sleeper" w:date="2011-10-23T23:51:00Z"/>
              <w:b/>
            </w:rPr>
          </w:rPrChange>
        </w:rPr>
      </w:pPr>
      <w:ins w:id="86" w:author="Manya Sleeper" w:date="2011-10-23T23:51:00Z">
        <w:r w:rsidRPr="009264EE">
          <w:rPr>
            <w:rPrChange w:id="87" w:author="Manya Sleeper" w:date="2011-10-23T23:57:00Z">
              <w:rPr>
                <w:b/>
              </w:rPr>
            </w:rPrChange>
          </w:rPr>
          <w:t>What is an email address we can reach you at:</w:t>
        </w:r>
      </w:ins>
    </w:p>
    <w:p w:rsidR="006B394D" w:rsidRPr="006B394D" w:rsidRDefault="009264EE">
      <w:pPr>
        <w:numPr>
          <w:ins w:id="88" w:author="Manya Sleeper" w:date="2011-10-23T23:51:00Z"/>
        </w:numPr>
        <w:rPr>
          <w:ins w:id="89" w:author="Manya Sleeper" w:date="2011-10-23T23:51:00Z"/>
          <w:rPrChange w:id="90" w:author="Manya Sleeper" w:date="2011-10-23T23:57:00Z">
            <w:rPr>
              <w:ins w:id="91" w:author="Manya Sleeper" w:date="2011-10-23T23:51:00Z"/>
              <w:b/>
            </w:rPr>
          </w:rPrChange>
        </w:rPr>
      </w:pPr>
      <w:ins w:id="92" w:author="Manya Sleeper" w:date="2011-10-23T23:51:00Z">
        <w:r w:rsidRPr="009264EE">
          <w:rPr>
            <w:rPrChange w:id="93" w:author="Manya Sleeper" w:date="2011-10-23T23:57:00Z">
              <w:rPr>
                <w:b/>
              </w:rPr>
            </w:rPrChange>
          </w:rPr>
          <w:t>What is a phone number we can reach you at:</w:t>
        </w:r>
      </w:ins>
    </w:p>
    <w:p w:rsidR="006B394D" w:rsidRPr="006B394D" w:rsidRDefault="009264EE">
      <w:pPr>
        <w:numPr>
          <w:ins w:id="94" w:author="Manya Sleeper" w:date="2011-10-23T23:52:00Z"/>
        </w:numPr>
        <w:rPr>
          <w:ins w:id="95" w:author="Manya Sleeper" w:date="2011-10-23T23:52:00Z"/>
          <w:rPrChange w:id="96" w:author="Manya Sleeper" w:date="2011-10-23T23:57:00Z">
            <w:rPr>
              <w:ins w:id="97" w:author="Manya Sleeper" w:date="2011-10-23T23:52:00Z"/>
              <w:b/>
            </w:rPr>
          </w:rPrChange>
        </w:rPr>
      </w:pPr>
      <w:ins w:id="98" w:author="Manya Sleeper" w:date="2011-10-23T23:52:00Z">
        <w:r w:rsidRPr="009264EE">
          <w:rPr>
            <w:rPrChange w:id="99" w:author="Manya Sleeper" w:date="2011-10-23T23:57:00Z">
              <w:rPr>
                <w:b/>
              </w:rPr>
            </w:rPrChange>
          </w:rPr>
          <w:t>What type of cell phone do you have (make/model):</w:t>
        </w:r>
      </w:ins>
    </w:p>
    <w:p w:rsidR="006B394D" w:rsidRPr="006B394D" w:rsidRDefault="009264EE">
      <w:pPr>
        <w:numPr>
          <w:ins w:id="100" w:author="Manya Sleeper" w:date="2011-10-23T23:52:00Z"/>
        </w:numPr>
        <w:rPr>
          <w:ins w:id="101" w:author="Manya Sleeper" w:date="2011-10-23T23:52:00Z"/>
          <w:rPrChange w:id="102" w:author="Manya Sleeper" w:date="2011-10-23T23:57:00Z">
            <w:rPr>
              <w:ins w:id="103" w:author="Manya Sleeper" w:date="2011-10-23T23:52:00Z"/>
              <w:b/>
            </w:rPr>
          </w:rPrChange>
        </w:rPr>
      </w:pPr>
      <w:ins w:id="104" w:author="Manya Sleeper" w:date="2011-10-23T23:52:00Z">
        <w:r w:rsidRPr="009264EE">
          <w:rPr>
            <w:rPrChange w:id="105" w:author="Manya Sleeper" w:date="2011-10-23T23:57:00Z">
              <w:rPr>
                <w:b/>
              </w:rPr>
            </w:rPrChange>
          </w:rPr>
          <w:t>Who is your cell phone provider:</w:t>
        </w:r>
      </w:ins>
    </w:p>
    <w:p w:rsidR="006B394D" w:rsidRDefault="006B394D">
      <w:pPr>
        <w:numPr>
          <w:ins w:id="106" w:author="Manya Sleeper" w:date="2011-10-23T23:52:00Z"/>
        </w:numPr>
        <w:rPr>
          <w:ins w:id="107" w:author="Manya Sleeper" w:date="2011-10-23T23:52:00Z"/>
          <w:b/>
        </w:rPr>
      </w:pPr>
    </w:p>
    <w:p w:rsidR="006B394D" w:rsidRDefault="006B394D">
      <w:pPr>
        <w:numPr>
          <w:ins w:id="108" w:author="Manya Sleeper" w:date="2011-10-23T23:52:00Z"/>
        </w:numPr>
        <w:rPr>
          <w:ins w:id="109" w:author="Manya Sleeper" w:date="2011-10-23T23:57:00Z"/>
          <w:b/>
        </w:rPr>
      </w:pPr>
      <w:ins w:id="110" w:author="Manya Sleeper" w:date="2011-10-23T23:52:00Z">
        <w:r>
          <w:rPr>
            <w:b/>
          </w:rPr>
          <w:t xml:space="preserve">If you have any questions, you can contact us at: </w:t>
        </w:r>
      </w:ins>
    </w:p>
    <w:p w:rsidR="006B394D" w:rsidRDefault="006B394D">
      <w:pPr>
        <w:numPr>
          <w:ins w:id="111" w:author="Manya Sleeper" w:date="2011-10-23T23:57:00Z"/>
        </w:numPr>
        <w:rPr>
          <w:ins w:id="112" w:author="Manya Sleeper" w:date="2011-10-23T23:57:00Z"/>
          <w:b/>
        </w:rPr>
      </w:pPr>
      <w:ins w:id="113" w:author="Manya Sleeper" w:date="2011-10-23T23:57:00Z">
        <w:r>
          <w:rPr>
            <w:b/>
          </w:rPr>
          <w:t>CUPS Lab</w:t>
        </w:r>
      </w:ins>
    </w:p>
    <w:p w:rsidR="006B394D" w:rsidRPr="006B394D" w:rsidRDefault="009264EE">
      <w:pPr>
        <w:numPr>
          <w:ins w:id="114" w:author="Manya Sleeper" w:date="2011-10-23T23:57:00Z"/>
        </w:numPr>
        <w:rPr>
          <w:ins w:id="115" w:author="Manya Sleeper" w:date="2011-10-23T23:57:00Z"/>
          <w:rPrChange w:id="116" w:author="Manya Sleeper" w:date="2011-10-23T23:58:00Z">
            <w:rPr>
              <w:ins w:id="117" w:author="Manya Sleeper" w:date="2011-10-23T23:57:00Z"/>
              <w:b/>
            </w:rPr>
          </w:rPrChange>
        </w:rPr>
      </w:pPr>
      <w:ins w:id="118" w:author="Manya Sleeper" w:date="2011-10-23T23:57:00Z">
        <w:r w:rsidRPr="009264EE">
          <w:rPr>
            <w:rPrChange w:id="119" w:author="Manya Sleeper" w:date="2011-10-23T23:58:00Z">
              <w:rPr>
                <w:b/>
                <w:color w:val="0000FF" w:themeColor="hyperlink"/>
                <w:u w:val="single"/>
              </w:rPr>
            </w:rPrChange>
          </w:rPr>
          <w:fldChar w:fldCharType="begin"/>
        </w:r>
        <w:r w:rsidRPr="009264EE">
          <w:rPr>
            <w:rPrChange w:id="120" w:author="Manya Sleeper" w:date="2011-10-23T23:58:00Z">
              <w:rPr>
                <w:b/>
              </w:rPr>
            </w:rPrChange>
          </w:rPr>
          <w:instrText xml:space="preserve"> HYPERLINK "mailto:balebako@cmu.edu" </w:instrText>
        </w:r>
        <w:r w:rsidRPr="009264EE">
          <w:rPr>
            <w:rPrChange w:id="121" w:author="Manya Sleeper" w:date="2011-10-23T23:58:00Z">
              <w:rPr>
                <w:b/>
                <w:color w:val="0000FF" w:themeColor="hyperlink"/>
                <w:u w:val="single"/>
              </w:rPr>
            </w:rPrChange>
          </w:rPr>
          <w:fldChar w:fldCharType="separate"/>
        </w:r>
        <w:r w:rsidRPr="009264EE">
          <w:rPr>
            <w:rStyle w:val="Hyperlink"/>
            <w:rPrChange w:id="122" w:author="Manya Sleeper" w:date="2011-10-23T23:58:00Z">
              <w:rPr>
                <w:rStyle w:val="Hyperlink"/>
                <w:b/>
              </w:rPr>
            </w:rPrChange>
          </w:rPr>
          <w:t>balebako@cmu.edu</w:t>
        </w:r>
        <w:r w:rsidRPr="009264EE">
          <w:rPr>
            <w:rPrChange w:id="123" w:author="Manya Sleeper" w:date="2011-10-23T23:58:00Z">
              <w:rPr>
                <w:b/>
                <w:color w:val="0000FF" w:themeColor="hyperlink"/>
                <w:u w:val="single"/>
              </w:rPr>
            </w:rPrChange>
          </w:rPr>
          <w:fldChar w:fldCharType="end"/>
        </w:r>
      </w:ins>
    </w:p>
    <w:p w:rsidR="006B394D" w:rsidRPr="006B394D" w:rsidRDefault="009264EE">
      <w:pPr>
        <w:numPr>
          <w:ins w:id="124" w:author="Manya Sleeper" w:date="2011-10-23T23:57:00Z"/>
        </w:numPr>
        <w:rPr>
          <w:ins w:id="125" w:author="Manya Sleeper" w:date="2011-10-23T23:52:00Z"/>
          <w:rPrChange w:id="126" w:author="Manya Sleeper" w:date="2011-10-23T23:58:00Z">
            <w:rPr>
              <w:ins w:id="127" w:author="Manya Sleeper" w:date="2011-10-23T23:52:00Z"/>
              <w:b/>
            </w:rPr>
          </w:rPrChange>
        </w:rPr>
      </w:pPr>
      <w:ins w:id="128" w:author="Manya Sleeper" w:date="2011-10-23T23:57:00Z">
        <w:r w:rsidRPr="009264EE">
          <w:rPr>
            <w:rPrChange w:id="129" w:author="Manya Sleeper" w:date="2011-10-23T23:58:00Z">
              <w:rPr>
                <w:b/>
                <w:color w:val="0000FF" w:themeColor="hyperlink"/>
                <w:u w:val="single"/>
              </w:rPr>
            </w:rPrChange>
          </w:rPr>
          <w:t>XXX-XXX-XXXX</w:t>
        </w:r>
      </w:ins>
    </w:p>
    <w:p w:rsidR="006B394D" w:rsidRPr="006B394D" w:rsidRDefault="006B394D">
      <w:pPr>
        <w:numPr>
          <w:ins w:id="130" w:author="Manya Sleeper" w:date="2011-10-23T23:52:00Z"/>
        </w:numPr>
        <w:rPr>
          <w:b/>
          <w:rPrChange w:id="131" w:author="Manya Sleeper" w:date="2011-10-23T23:51:00Z">
            <w:rPr/>
          </w:rPrChange>
        </w:rPr>
      </w:pPr>
    </w:p>
    <w:p w:rsidR="002033C0" w:rsidRPr="002033C0" w:rsidRDefault="002033C0"/>
    <w:sectPr w:rsidR="002033C0" w:rsidRPr="002033C0"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savePreviewPicture/>
  <w:compat>
    <w:useFELayout/>
  </w:compat>
  <w:rsids>
    <w:rsidRoot w:val="008E7238"/>
    <w:rsid w:val="000B2838"/>
    <w:rsid w:val="000C13EE"/>
    <w:rsid w:val="002033C0"/>
    <w:rsid w:val="004E3283"/>
    <w:rsid w:val="005556D6"/>
    <w:rsid w:val="006B394D"/>
    <w:rsid w:val="00777492"/>
    <w:rsid w:val="007E0B09"/>
    <w:rsid w:val="008E7238"/>
    <w:rsid w:val="009264EE"/>
    <w:rsid w:val="00B818BD"/>
    <w:rsid w:val="00D51826"/>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B3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94D"/>
    <w:rPr>
      <w:rFonts w:ascii="Lucida Grande" w:hAnsi="Lucida Grande"/>
      <w:sz w:val="18"/>
      <w:szCs w:val="18"/>
    </w:rPr>
  </w:style>
  <w:style w:type="character" w:styleId="Hyperlink">
    <w:name w:val="Hyperlink"/>
    <w:basedOn w:val="DefaultParagraphFont"/>
    <w:uiPriority w:val="99"/>
    <w:semiHidden/>
    <w:unhideWhenUsed/>
    <w:rsid w:val="006B3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2852</Characters>
  <Application>Microsoft Macintosh Word</Application>
  <DocSecurity>0</DocSecurity>
  <Lines>23</Lines>
  <Paragraphs>5</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6</cp:revision>
  <dcterms:created xsi:type="dcterms:W3CDTF">2011-10-24T03:49:00Z</dcterms:created>
  <dcterms:modified xsi:type="dcterms:W3CDTF">2011-10-24T04:12:00Z</dcterms:modified>
</cp:coreProperties>
</file>