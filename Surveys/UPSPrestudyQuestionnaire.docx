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4E884" w14:textId="77777777" w:rsidR="004E3283" w:rsidRDefault="0020072D">
      <w:pPr>
        <w:rPr>
          <w:b/>
        </w:rPr>
      </w:pPr>
      <w:r>
        <w:rPr>
          <w:b/>
        </w:rPr>
        <w:t>Pre-study Questionnaire:</w:t>
      </w:r>
    </w:p>
    <w:p w14:paraId="61B8F04F" w14:textId="77777777" w:rsidR="0020072D" w:rsidRDefault="0020072D" w:rsidP="0020072D">
      <w:pPr>
        <w:pStyle w:val="ListParagraph"/>
        <w:numPr>
          <w:ilvl w:val="0"/>
          <w:numId w:val="1"/>
        </w:numPr>
        <w:ind w:left="360"/>
        <w:rPr>
          <w:ins w:id="0" w:author="Rebecca Balebako" w:date="2011-10-22T21:04:00Z"/>
        </w:rPr>
      </w:pPr>
      <w:r>
        <w:t>What type of phone do you use?</w:t>
      </w:r>
    </w:p>
    <w:p w14:paraId="0EE7F72B" w14:textId="77777777" w:rsidR="004D1214" w:rsidRDefault="004D1214" w:rsidP="0020072D">
      <w:pPr>
        <w:pStyle w:val="ListParagraph"/>
        <w:numPr>
          <w:ilvl w:val="0"/>
          <w:numId w:val="1"/>
        </w:numPr>
        <w:ind w:left="360"/>
      </w:pPr>
      <w:ins w:id="1" w:author="Rebecca Balebako" w:date="2011-10-22T21:04:00Z">
        <w:r>
          <w:t>Are you comfortable sending SMS text messages on your phone?  You will not be reimbursed for the messages.</w:t>
        </w:r>
      </w:ins>
    </w:p>
    <w:p w14:paraId="7401F8BF" w14:textId="77777777" w:rsidR="0020072D" w:rsidRDefault="0020072D" w:rsidP="0020072D">
      <w:pPr>
        <w:pStyle w:val="ListParagraph"/>
        <w:ind w:left="360"/>
      </w:pPr>
    </w:p>
    <w:p w14:paraId="0AB0A636" w14:textId="77777777" w:rsidR="0020072D" w:rsidRDefault="0020072D" w:rsidP="0020072D">
      <w:pPr>
        <w:pStyle w:val="ListParagraph"/>
        <w:numPr>
          <w:ilvl w:val="0"/>
          <w:numId w:val="1"/>
        </w:numPr>
        <w:ind w:left="360"/>
      </w:pPr>
      <w:r>
        <w:t>What is your e-mail address?</w:t>
      </w:r>
    </w:p>
    <w:p w14:paraId="35E50B9B" w14:textId="77777777" w:rsidR="0020072D" w:rsidDel="004D1214" w:rsidRDefault="0020072D" w:rsidP="0020072D">
      <w:pPr>
        <w:ind w:left="-360"/>
        <w:rPr>
          <w:del w:id="2" w:author="Rebecca Balebako" w:date="2011-10-22T21:07:00Z"/>
        </w:rPr>
      </w:pPr>
    </w:p>
    <w:p w14:paraId="2EFB16AC" w14:textId="77777777" w:rsidR="004D1214" w:rsidDel="004D1214" w:rsidRDefault="0020072D" w:rsidP="004D1214">
      <w:pPr>
        <w:pStyle w:val="ListParagraph"/>
        <w:numPr>
          <w:ilvl w:val="0"/>
          <w:numId w:val="1"/>
        </w:numPr>
        <w:ind w:left="0"/>
        <w:rPr>
          <w:del w:id="3" w:author="Rebecca Balebako" w:date="2011-10-22T21:07:00Z"/>
        </w:rPr>
        <w:pPrChange w:id="4" w:author="Rebecca Balebako" w:date="2011-10-22T21:07:00Z">
          <w:pPr>
            <w:pStyle w:val="ListParagraph"/>
            <w:numPr>
              <w:numId w:val="1"/>
            </w:numPr>
            <w:ind w:hanging="360"/>
          </w:pPr>
        </w:pPrChange>
      </w:pPr>
      <w:del w:id="5" w:author="Rebecca Balebako" w:date="2011-10-22T21:07:00Z">
        <w:r w:rsidDel="004D1214">
          <w:delText>How old are you?</w:delText>
        </w:r>
      </w:del>
    </w:p>
    <w:p w14:paraId="71A18465" w14:textId="77777777" w:rsidR="0020072D" w:rsidRDefault="0020072D" w:rsidP="004D1214">
      <w:pPr>
        <w:pPrChange w:id="6" w:author="Rebecca Balebako" w:date="2011-10-22T21:07:00Z">
          <w:pPr>
            <w:ind w:left="-360"/>
          </w:pPr>
        </w:pPrChange>
      </w:pPr>
    </w:p>
    <w:p w14:paraId="5C611492" w14:textId="77777777" w:rsidR="0020072D" w:rsidRDefault="0020072D" w:rsidP="0020072D">
      <w:pPr>
        <w:pStyle w:val="ListParagraph"/>
        <w:numPr>
          <w:ilvl w:val="0"/>
          <w:numId w:val="1"/>
        </w:numPr>
        <w:ind w:left="360"/>
      </w:pPr>
      <w:r>
        <w:t>How frequently do you use Facebook?</w:t>
      </w:r>
    </w:p>
    <w:p w14:paraId="135F04E0" w14:textId="77777777" w:rsidR="0020072D" w:rsidRDefault="0020072D" w:rsidP="0020072D"/>
    <w:p w14:paraId="3F4AC510" w14:textId="77777777" w:rsidR="0020072D" w:rsidRDefault="0020072D" w:rsidP="0020072D">
      <w:pPr>
        <w:pStyle w:val="ListParagraph"/>
        <w:numPr>
          <w:ilvl w:val="0"/>
          <w:numId w:val="1"/>
        </w:numPr>
        <w:ind w:left="360"/>
      </w:pPr>
      <w:r>
        <w:t>How frequently do you stop yourself from sharing content on Facebook?</w:t>
      </w:r>
    </w:p>
    <w:p w14:paraId="3276DFCA" w14:textId="77777777" w:rsidR="0020072D" w:rsidRDefault="0020072D" w:rsidP="0020072D"/>
    <w:p w14:paraId="15740E38" w14:textId="77777777" w:rsidR="0020072D" w:rsidRDefault="0020072D" w:rsidP="0020072D">
      <w:pPr>
        <w:pStyle w:val="ListParagraph"/>
        <w:numPr>
          <w:ilvl w:val="0"/>
          <w:numId w:val="1"/>
        </w:numPr>
        <w:ind w:left="360"/>
      </w:pPr>
      <w:r>
        <w:t xml:space="preserve">Do you </w:t>
      </w:r>
      <w:del w:id="7" w:author="Rebecca Balebako" w:date="2011-10-22T21:03:00Z">
        <w:r w:rsidDel="004D1214">
          <w:delText xml:space="preserve">find </w:delText>
        </w:r>
      </w:del>
      <w:ins w:id="8" w:author="Rebecca Balebako" w:date="2011-10-22T21:03:00Z">
        <w:r w:rsidR="004D1214">
          <w:t>use</w:t>
        </w:r>
        <w:r w:rsidR="004D1214">
          <w:t xml:space="preserve"> </w:t>
        </w:r>
      </w:ins>
      <w:r>
        <w:t>Facebook’s friend grouping</w:t>
      </w:r>
      <w:del w:id="9" w:author="Rebecca Balebako" w:date="2011-10-22T21:03:00Z">
        <w:r w:rsidDel="004D1214">
          <w:delText xml:space="preserve"> useful</w:delText>
        </w:r>
      </w:del>
      <w:r>
        <w:t>?</w:t>
      </w:r>
      <w:ins w:id="10" w:author="Rebecca Balebako" w:date="2011-10-22T21:03:00Z">
        <w:r w:rsidR="004D1214">
          <w:t xml:space="preserve"> Why or why </w:t>
        </w:r>
        <w:commentRangeStart w:id="11"/>
        <w:r w:rsidR="004D1214">
          <w:t>not</w:t>
        </w:r>
        <w:commentRangeEnd w:id="11"/>
        <w:r w:rsidR="004D1214">
          <w:rPr>
            <w:rStyle w:val="CommentReference"/>
          </w:rPr>
          <w:commentReference w:id="11"/>
        </w:r>
        <w:r w:rsidR="004D1214">
          <w:t>?</w:t>
        </w:r>
      </w:ins>
    </w:p>
    <w:p w14:paraId="205238E9" w14:textId="77777777" w:rsidR="0020072D" w:rsidDel="004D1214" w:rsidRDefault="0020072D" w:rsidP="0020072D">
      <w:pPr>
        <w:rPr>
          <w:del w:id="13" w:author="Rebecca Balebako" w:date="2011-10-22T21:03:00Z"/>
        </w:rPr>
      </w:pPr>
    </w:p>
    <w:p w14:paraId="0D5E0FD3" w14:textId="77777777" w:rsidR="0020072D" w:rsidDel="004D1214" w:rsidRDefault="0020072D" w:rsidP="0020072D">
      <w:pPr>
        <w:pStyle w:val="ListParagraph"/>
        <w:numPr>
          <w:ilvl w:val="0"/>
          <w:numId w:val="1"/>
        </w:numPr>
        <w:ind w:left="360"/>
        <w:rPr>
          <w:del w:id="14" w:author="Rebecca Balebako" w:date="2011-10-22T21:03:00Z"/>
        </w:rPr>
      </w:pPr>
      <w:del w:id="15" w:author="Rebecca Balebako" w:date="2011-10-22T21:03:00Z">
        <w:r w:rsidDel="004D1214">
          <w:delText>Do you use Facebook’s friend grouping to selectively share content?</w:delText>
        </w:r>
      </w:del>
    </w:p>
    <w:p w14:paraId="6C91C893" w14:textId="77777777" w:rsidR="0020072D" w:rsidDel="004D1214" w:rsidRDefault="0020072D" w:rsidP="0020072D">
      <w:pPr>
        <w:rPr>
          <w:del w:id="16" w:author="Rebecca Balebako" w:date="2011-10-22T21:03:00Z"/>
        </w:rPr>
      </w:pPr>
    </w:p>
    <w:p w14:paraId="2FC88EB6" w14:textId="77777777" w:rsidR="0020072D" w:rsidDel="004D1214" w:rsidRDefault="0020072D" w:rsidP="0020072D">
      <w:pPr>
        <w:pStyle w:val="ListParagraph"/>
        <w:numPr>
          <w:ilvl w:val="0"/>
          <w:numId w:val="1"/>
        </w:numPr>
        <w:ind w:left="360"/>
        <w:rPr>
          <w:del w:id="17" w:author="Rebecca Balebako" w:date="2011-10-22T21:03:00Z"/>
        </w:rPr>
      </w:pPr>
      <w:del w:id="18" w:author="Rebecca Balebako" w:date="2011-10-22T21:03:00Z">
        <w:r w:rsidDel="004D1214">
          <w:delText>If not, what’s stopping you?</w:delText>
        </w:r>
      </w:del>
    </w:p>
    <w:p w14:paraId="3C17B7C1" w14:textId="77777777" w:rsidR="0020072D" w:rsidRDefault="0020072D" w:rsidP="0020072D"/>
    <w:p w14:paraId="74F14692" w14:textId="77777777" w:rsidR="004D1214" w:rsidRDefault="0020072D" w:rsidP="0020072D">
      <w:pPr>
        <w:pStyle w:val="ListParagraph"/>
        <w:numPr>
          <w:ilvl w:val="0"/>
          <w:numId w:val="1"/>
        </w:numPr>
        <w:ind w:left="360"/>
        <w:rPr>
          <w:ins w:id="19" w:author="Rebecca Balebako" w:date="2011-10-22T21:05:00Z"/>
        </w:rPr>
        <w:pPrChange w:id="20" w:author="Rebecca Balebako" w:date="2011-10-22T21:05:00Z">
          <w:pPr/>
        </w:pPrChange>
      </w:pPr>
      <w:r>
        <w:t xml:space="preserve">Do you </w:t>
      </w:r>
      <w:ins w:id="21" w:author="Rebecca Balebako" w:date="2011-10-22T21:05:00Z">
        <w:r w:rsidR="004D1214">
          <w:t>use</w:t>
        </w:r>
      </w:ins>
      <w:del w:id="22" w:author="Rebecca Balebako" w:date="2011-10-22T21:05:00Z">
        <w:r w:rsidDel="004D1214">
          <w:delText>find</w:delText>
        </w:r>
      </w:del>
      <w:r>
        <w:t xml:space="preserve"> Google+’s “circles”</w:t>
      </w:r>
      <w:ins w:id="23" w:author="Rebecca Balebako" w:date="2011-10-22T21:05:00Z">
        <w:r w:rsidR="004D1214">
          <w:t>?</w:t>
        </w:r>
      </w:ins>
    </w:p>
    <w:p w14:paraId="672D389C" w14:textId="77777777" w:rsidR="0020072D" w:rsidDel="004D1214" w:rsidRDefault="0020072D" w:rsidP="0020072D">
      <w:pPr>
        <w:pStyle w:val="ListParagraph"/>
        <w:numPr>
          <w:ilvl w:val="0"/>
          <w:numId w:val="1"/>
        </w:numPr>
        <w:ind w:left="360"/>
        <w:rPr>
          <w:del w:id="24" w:author="Rebecca Balebako" w:date="2011-10-22T21:05:00Z"/>
        </w:rPr>
      </w:pPr>
      <w:commentRangeStart w:id="25"/>
      <w:del w:id="26" w:author="Rebecca Balebako" w:date="2011-10-22T21:05:00Z">
        <w:r w:rsidDel="004D1214">
          <w:delText xml:space="preserve"> </w:delText>
        </w:r>
        <w:commentRangeStart w:id="27"/>
        <w:r w:rsidDel="004D1214">
          <w:delText>useful</w:delText>
        </w:r>
        <w:commentRangeEnd w:id="27"/>
        <w:r w:rsidR="004D1214" w:rsidDel="004D1214">
          <w:rPr>
            <w:rStyle w:val="CommentReference"/>
          </w:rPr>
          <w:commentReference w:id="27"/>
        </w:r>
        <w:r w:rsidDel="004D1214">
          <w:delText>?</w:delText>
        </w:r>
      </w:del>
    </w:p>
    <w:p w14:paraId="4CE1B653" w14:textId="77777777" w:rsidR="0020072D" w:rsidDel="004D1214" w:rsidRDefault="0020072D" w:rsidP="0020072D">
      <w:pPr>
        <w:pStyle w:val="ListParagraph"/>
        <w:numPr>
          <w:ilvl w:val="0"/>
          <w:numId w:val="1"/>
        </w:numPr>
        <w:ind w:left="360"/>
        <w:rPr>
          <w:del w:id="28" w:author="Rebecca Balebako" w:date="2011-10-22T21:05:00Z"/>
        </w:rPr>
        <w:pPrChange w:id="29" w:author="Rebecca Balebako" w:date="2011-10-22T21:05:00Z">
          <w:pPr/>
        </w:pPrChange>
      </w:pPr>
    </w:p>
    <w:p w14:paraId="0A1C7F73" w14:textId="77777777" w:rsidR="0020072D" w:rsidDel="004D1214" w:rsidRDefault="0020072D" w:rsidP="0020072D">
      <w:pPr>
        <w:pStyle w:val="ListParagraph"/>
        <w:numPr>
          <w:ilvl w:val="0"/>
          <w:numId w:val="1"/>
        </w:numPr>
        <w:ind w:left="360"/>
        <w:rPr>
          <w:del w:id="30" w:author="Rebecca Balebako" w:date="2011-10-22T21:05:00Z"/>
        </w:rPr>
      </w:pPr>
      <w:del w:id="31" w:author="Rebecca Balebako" w:date="2011-10-22T21:05:00Z">
        <w:r w:rsidDel="004D1214">
          <w:delText>Do you use Google+’s friend grouping to selectively share content?</w:delText>
        </w:r>
      </w:del>
    </w:p>
    <w:p w14:paraId="02520478" w14:textId="77777777" w:rsidR="0020072D" w:rsidDel="004D1214" w:rsidRDefault="0020072D" w:rsidP="0020072D">
      <w:pPr>
        <w:rPr>
          <w:del w:id="32" w:author="Rebecca Balebako" w:date="2011-10-22T21:05:00Z"/>
        </w:rPr>
      </w:pPr>
    </w:p>
    <w:p w14:paraId="1F823115" w14:textId="77777777" w:rsidR="004D1214" w:rsidRDefault="0020072D" w:rsidP="004D1214">
      <w:pPr>
        <w:rPr>
          <w:ins w:id="33" w:author="Rebecca Balebako" w:date="2011-10-22T21:04:00Z"/>
        </w:rPr>
        <w:pPrChange w:id="34" w:author="Rebecca Balebako" w:date="2011-10-22T21:04:00Z">
          <w:pPr>
            <w:pStyle w:val="ListParagraph"/>
            <w:numPr>
              <w:numId w:val="1"/>
            </w:numPr>
            <w:ind w:left="360" w:hanging="360"/>
          </w:pPr>
        </w:pPrChange>
      </w:pPr>
      <w:del w:id="35" w:author="Rebecca Balebako" w:date="2011-10-22T21:05:00Z">
        <w:r w:rsidDel="004D1214">
          <w:delText>If not, what’s stopping you</w:delText>
        </w:r>
      </w:del>
      <w:commentRangeEnd w:id="25"/>
      <w:r w:rsidR="004D1214">
        <w:rPr>
          <w:rStyle w:val="CommentReference"/>
        </w:rPr>
        <w:commentReference w:id="25"/>
      </w:r>
      <w:del w:id="36" w:author="Rebecca Balebako" w:date="2011-10-22T21:05:00Z">
        <w:r w:rsidDel="004D1214">
          <w:delText>?</w:delText>
        </w:r>
      </w:del>
    </w:p>
    <w:p w14:paraId="60A1C307" w14:textId="77777777" w:rsidR="004D1214" w:rsidRDefault="004D1214" w:rsidP="0020072D">
      <w:pPr>
        <w:pStyle w:val="ListParagraph"/>
        <w:numPr>
          <w:ilvl w:val="0"/>
          <w:numId w:val="1"/>
        </w:numPr>
        <w:ind w:left="360"/>
        <w:rPr>
          <w:ins w:id="37" w:author="Rebecca Balebako" w:date="2011-10-22T21:07:00Z"/>
        </w:rPr>
      </w:pPr>
      <w:ins w:id="38" w:author="Rebecca Balebako" w:date="2011-10-22T21:06:00Z">
        <w:r>
          <w:t>Dem</w:t>
        </w:r>
      </w:ins>
      <w:ins w:id="39" w:author="Rebecca Balebako" w:date="2011-10-22T21:07:00Z">
        <w:r>
          <w:t>ographic information:</w:t>
        </w:r>
      </w:ins>
    </w:p>
    <w:p w14:paraId="38C3D090" w14:textId="77777777" w:rsidR="004D1214" w:rsidRDefault="004D1214" w:rsidP="004D1214">
      <w:pPr>
        <w:pStyle w:val="ListParagraph"/>
        <w:numPr>
          <w:ilvl w:val="1"/>
          <w:numId w:val="1"/>
        </w:numPr>
        <w:rPr>
          <w:ins w:id="40" w:author="Rebecca Balebako" w:date="2011-10-22T21:07:00Z"/>
        </w:rPr>
        <w:pPrChange w:id="41" w:author="Rebecca Balebako" w:date="2011-10-22T21:07:00Z">
          <w:pPr>
            <w:pStyle w:val="ListParagraph"/>
            <w:numPr>
              <w:numId w:val="1"/>
            </w:numPr>
            <w:ind w:left="360" w:hanging="360"/>
          </w:pPr>
        </w:pPrChange>
      </w:pPr>
      <w:ins w:id="42" w:author="Rebecca Balebako" w:date="2011-10-22T21:07:00Z">
        <w:r>
          <w:t>Age</w:t>
        </w:r>
      </w:ins>
    </w:p>
    <w:p w14:paraId="4B25092A" w14:textId="77777777" w:rsidR="004D1214" w:rsidRDefault="004D1214" w:rsidP="004D1214">
      <w:pPr>
        <w:pStyle w:val="ListParagraph"/>
        <w:numPr>
          <w:ilvl w:val="1"/>
          <w:numId w:val="1"/>
        </w:numPr>
        <w:rPr>
          <w:ins w:id="43" w:author="Rebecca Balebako" w:date="2011-10-22T21:07:00Z"/>
        </w:rPr>
        <w:pPrChange w:id="44" w:author="Rebecca Balebako" w:date="2011-10-22T21:07:00Z">
          <w:pPr>
            <w:pStyle w:val="ListParagraph"/>
            <w:numPr>
              <w:numId w:val="1"/>
            </w:numPr>
            <w:ind w:left="360" w:hanging="360"/>
          </w:pPr>
        </w:pPrChange>
      </w:pPr>
      <w:ins w:id="45" w:author="Rebecca Balebako" w:date="2011-10-22T21:07:00Z">
        <w:r>
          <w:t>Occupation</w:t>
        </w:r>
      </w:ins>
    </w:p>
    <w:p w14:paraId="66DD7CD4" w14:textId="77777777" w:rsidR="004D1214" w:rsidRPr="0020072D" w:rsidRDefault="004D1214" w:rsidP="004D1214">
      <w:pPr>
        <w:pStyle w:val="ListParagraph"/>
        <w:numPr>
          <w:ilvl w:val="1"/>
          <w:numId w:val="1"/>
        </w:numPr>
        <w:pPrChange w:id="46" w:author="Rebecca Balebako" w:date="2011-10-22T21:07:00Z">
          <w:pPr>
            <w:pStyle w:val="ListParagraph"/>
            <w:numPr>
              <w:numId w:val="1"/>
            </w:numPr>
            <w:ind w:left="360" w:hanging="360"/>
          </w:pPr>
        </w:pPrChange>
      </w:pPr>
      <w:ins w:id="47" w:author="Rebecca Balebako" w:date="2011-10-22T21:07:00Z">
        <w:r>
          <w:t>Gender</w:t>
        </w:r>
      </w:ins>
      <w:bookmarkStart w:id="48" w:name="_GoBack"/>
      <w:bookmarkEnd w:id="48"/>
    </w:p>
    <w:sectPr w:rsidR="004D1214" w:rsidRPr="0020072D" w:rsidSect="004E328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Rebecca Balebako" w:date="2011-10-22T21:04:00Z" w:initials="RB">
    <w:p w14:paraId="5A0AB26C" w14:textId="77777777" w:rsidR="004D1214" w:rsidRDefault="004D1214">
      <w:pPr>
        <w:pStyle w:val="CommentText"/>
      </w:pPr>
      <w:ins w:id="12" w:author="Rebecca Balebako" w:date="2011-10-22T21:03:00Z">
        <w:r>
          <w:rPr>
            <w:rStyle w:val="CommentReference"/>
          </w:rPr>
          <w:annotationRef/>
        </w:r>
      </w:ins>
      <w:r>
        <w:t>I suspect many people don’t know it exists, so let’s combine 3 questions into one.</w:t>
      </w:r>
    </w:p>
    <w:p w14:paraId="676BB82B" w14:textId="77777777" w:rsidR="004D1214" w:rsidRDefault="004D1214">
      <w:pPr>
        <w:pStyle w:val="CommentText"/>
      </w:pPr>
    </w:p>
  </w:comment>
  <w:comment w:id="27" w:author="Rebecca Balebako" w:date="2011-10-22T21:05:00Z" w:initials="RB">
    <w:p w14:paraId="2A8528C8" w14:textId="77777777" w:rsidR="004D1214" w:rsidRDefault="004D1214">
      <w:pPr>
        <w:pStyle w:val="CommentText"/>
      </w:pPr>
      <w:r>
        <w:rPr>
          <w:rStyle w:val="CommentReference"/>
        </w:rPr>
        <w:annotationRef/>
      </w:r>
      <w:r>
        <w:t>Not everyone is using Google+</w:t>
      </w:r>
    </w:p>
  </w:comment>
  <w:comment w:id="25" w:author="Rebecca Balebako" w:date="2011-10-22T21:06:00Z" w:initials="RB">
    <w:p w14:paraId="517A4E5B" w14:textId="77777777" w:rsidR="004D1214" w:rsidRDefault="004D1214">
      <w:pPr>
        <w:pStyle w:val="CommentText"/>
      </w:pPr>
      <w:r>
        <w:rPr>
          <w:rStyle w:val="CommentReference"/>
        </w:rPr>
        <w:annotationRef/>
      </w:r>
      <w:r>
        <w:t>So, what are ewe going to do with these questions? Eliminate them if they do or don’t use grouping or circles?  Can’t these types of questions just as easily fit into the follow up survey?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72D79"/>
    <w:multiLevelType w:val="hybridMultilevel"/>
    <w:tmpl w:val="5E00A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72D"/>
    <w:rsid w:val="0020072D"/>
    <w:rsid w:val="004D1214"/>
    <w:rsid w:val="004E3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A677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72D"/>
    <w:pPr>
      <w:ind w:left="720"/>
      <w:contextualSpacing/>
    </w:pPr>
  </w:style>
  <w:style w:type="table" w:styleId="TableGrid">
    <w:name w:val="Table Grid"/>
    <w:basedOn w:val="TableNormal"/>
    <w:uiPriority w:val="59"/>
    <w:rsid w:val="002007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12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214"/>
    <w:rPr>
      <w:rFonts w:ascii="Lucida Grande" w:hAnsi="Lucida Grande" w:cs="Lucida Grande"/>
      <w:sz w:val="18"/>
      <w:szCs w:val="18"/>
    </w:rPr>
  </w:style>
  <w:style w:type="character" w:styleId="CommentReference">
    <w:name w:val="annotation reference"/>
    <w:basedOn w:val="DefaultParagraphFont"/>
    <w:uiPriority w:val="99"/>
    <w:semiHidden/>
    <w:unhideWhenUsed/>
    <w:rsid w:val="004D1214"/>
    <w:rPr>
      <w:sz w:val="18"/>
      <w:szCs w:val="18"/>
    </w:rPr>
  </w:style>
  <w:style w:type="paragraph" w:styleId="CommentText">
    <w:name w:val="annotation text"/>
    <w:basedOn w:val="Normal"/>
    <w:link w:val="CommentTextChar"/>
    <w:uiPriority w:val="99"/>
    <w:semiHidden/>
    <w:unhideWhenUsed/>
    <w:rsid w:val="004D1214"/>
  </w:style>
  <w:style w:type="character" w:customStyle="1" w:styleId="CommentTextChar">
    <w:name w:val="Comment Text Char"/>
    <w:basedOn w:val="DefaultParagraphFont"/>
    <w:link w:val="CommentText"/>
    <w:uiPriority w:val="99"/>
    <w:semiHidden/>
    <w:rsid w:val="004D1214"/>
  </w:style>
  <w:style w:type="paragraph" w:styleId="CommentSubject">
    <w:name w:val="annotation subject"/>
    <w:basedOn w:val="CommentText"/>
    <w:next w:val="CommentText"/>
    <w:link w:val="CommentSubjectChar"/>
    <w:uiPriority w:val="99"/>
    <w:semiHidden/>
    <w:unhideWhenUsed/>
    <w:rsid w:val="004D1214"/>
    <w:rPr>
      <w:b/>
      <w:bCs/>
      <w:sz w:val="20"/>
      <w:szCs w:val="20"/>
    </w:rPr>
  </w:style>
  <w:style w:type="character" w:customStyle="1" w:styleId="CommentSubjectChar">
    <w:name w:val="Comment Subject Char"/>
    <w:basedOn w:val="CommentTextChar"/>
    <w:link w:val="CommentSubject"/>
    <w:uiPriority w:val="99"/>
    <w:semiHidden/>
    <w:rsid w:val="004D121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72D"/>
    <w:pPr>
      <w:ind w:left="720"/>
      <w:contextualSpacing/>
    </w:pPr>
  </w:style>
  <w:style w:type="table" w:styleId="TableGrid">
    <w:name w:val="Table Grid"/>
    <w:basedOn w:val="TableNormal"/>
    <w:uiPriority w:val="59"/>
    <w:rsid w:val="002007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12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214"/>
    <w:rPr>
      <w:rFonts w:ascii="Lucida Grande" w:hAnsi="Lucida Grande" w:cs="Lucida Grande"/>
      <w:sz w:val="18"/>
      <w:szCs w:val="18"/>
    </w:rPr>
  </w:style>
  <w:style w:type="character" w:styleId="CommentReference">
    <w:name w:val="annotation reference"/>
    <w:basedOn w:val="DefaultParagraphFont"/>
    <w:uiPriority w:val="99"/>
    <w:semiHidden/>
    <w:unhideWhenUsed/>
    <w:rsid w:val="004D1214"/>
    <w:rPr>
      <w:sz w:val="18"/>
      <w:szCs w:val="18"/>
    </w:rPr>
  </w:style>
  <w:style w:type="paragraph" w:styleId="CommentText">
    <w:name w:val="annotation text"/>
    <w:basedOn w:val="Normal"/>
    <w:link w:val="CommentTextChar"/>
    <w:uiPriority w:val="99"/>
    <w:semiHidden/>
    <w:unhideWhenUsed/>
    <w:rsid w:val="004D1214"/>
  </w:style>
  <w:style w:type="character" w:customStyle="1" w:styleId="CommentTextChar">
    <w:name w:val="Comment Text Char"/>
    <w:basedOn w:val="DefaultParagraphFont"/>
    <w:link w:val="CommentText"/>
    <w:uiPriority w:val="99"/>
    <w:semiHidden/>
    <w:rsid w:val="004D1214"/>
  </w:style>
  <w:style w:type="paragraph" w:styleId="CommentSubject">
    <w:name w:val="annotation subject"/>
    <w:basedOn w:val="CommentText"/>
    <w:next w:val="CommentText"/>
    <w:link w:val="CommentSubjectChar"/>
    <w:uiPriority w:val="99"/>
    <w:semiHidden/>
    <w:unhideWhenUsed/>
    <w:rsid w:val="004D1214"/>
    <w:rPr>
      <w:b/>
      <w:bCs/>
      <w:sz w:val="20"/>
      <w:szCs w:val="20"/>
    </w:rPr>
  </w:style>
  <w:style w:type="character" w:customStyle="1" w:styleId="CommentSubjectChar">
    <w:name w:val="Comment Subject Char"/>
    <w:basedOn w:val="CommentTextChar"/>
    <w:link w:val="CommentSubject"/>
    <w:uiPriority w:val="99"/>
    <w:semiHidden/>
    <w:rsid w:val="004D12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101</Words>
  <Characters>579</Characters>
  <Application>Microsoft Macintosh Word</Application>
  <DocSecurity>0</DocSecurity>
  <Lines>4</Lines>
  <Paragraphs>1</Paragraphs>
  <ScaleCrop>false</ScaleCrop>
  <Company/>
  <LinksUpToDate>false</LinksUpToDate>
  <CharactersWithSpaces>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Rebecca Balebako</cp:lastModifiedBy>
  <cp:revision>2</cp:revision>
  <dcterms:created xsi:type="dcterms:W3CDTF">2011-10-21T18:47:00Z</dcterms:created>
  <dcterms:modified xsi:type="dcterms:W3CDTF">2011-10-23T01:07:00Z</dcterms:modified>
</cp:coreProperties>
</file>