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659" w:rsidRDefault="001A7659">
      <w:pPr>
        <w:numPr>
          <w:ins w:id="0" w:author="Manya Sleeper" w:date="2011-10-23T23:38:00Z"/>
        </w:numPr>
        <w:rPr>
          <w:ins w:id="1" w:author="Manya Sleeper" w:date="2011-10-23T23:38:00Z"/>
          <w:b/>
        </w:rPr>
      </w:pPr>
      <w:ins w:id="2" w:author="Manya Sleeper" w:date="2011-10-23T23:38:00Z">
        <w:r>
          <w:rPr>
            <w:b/>
          </w:rPr>
          <w:t>Sample interview questions to probe on posts during diary study period (questions/question wording may change slightly)</w:t>
        </w:r>
      </w:ins>
    </w:p>
    <w:p w:rsidR="001A7659" w:rsidRDefault="001A7659">
      <w:pPr>
        <w:numPr>
          <w:ins w:id="3" w:author="Manya Sleeper" w:date="2011-10-23T23:38:00Z"/>
        </w:numPr>
        <w:rPr>
          <w:ins w:id="4" w:author="Manya Sleeper" w:date="2011-10-23T23:38:00Z"/>
          <w:b/>
        </w:rPr>
      </w:pPr>
    </w:p>
    <w:p w:rsidR="004E3283" w:rsidRDefault="00CB6D38">
      <w:r>
        <w:rPr>
          <w:b/>
        </w:rPr>
        <w:t>Post-study Interview (semi-structured):</w:t>
      </w:r>
    </w:p>
    <w:p w:rsidR="005307A9" w:rsidRDefault="001A7659">
      <w:ins w:id="5" w:author="Manya Sleeper" w:date="2011-10-23T23:38:00Z">
        <w:r>
          <w:t>[AT BEGINNING OF INTERVIEW]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ins>
    </w:p>
    <w:p w:rsidR="005307A9" w:rsidRDefault="005307A9"/>
    <w:p w:rsidR="00CB6D38" w:rsidRDefault="00CB6D38">
      <w:r>
        <w:rPr>
          <w:i/>
        </w:rPr>
        <w:t xml:space="preserve">For each piece of </w:t>
      </w:r>
      <w:ins w:id="6" w:author="Manya Sleeper" w:date="2011-10-23T23:40:00Z">
        <w:r w:rsidR="007F7E64">
          <w:rPr>
            <w:i/>
          </w:rPr>
          <w:t xml:space="preserve">potential </w:t>
        </w:r>
      </w:ins>
      <w:r>
        <w:rPr>
          <w:i/>
        </w:rPr>
        <w:t>shared content</w:t>
      </w:r>
      <w:ins w:id="7" w:author="Manya Sleeper" w:date="2011-10-23T23:40:00Z">
        <w:r w:rsidR="007F7E64">
          <w:rPr>
            <w:i/>
          </w:rPr>
          <w:t xml:space="preserve"> that the person self-censored on</w:t>
        </w:r>
      </w:ins>
      <w:r>
        <w:rPr>
          <w:i/>
        </w:rPr>
        <w:t>:</w:t>
      </w:r>
    </w:p>
    <w:p w:rsidR="00CB6D38" w:rsidRDefault="00CB6D38" w:rsidP="00CB6D38">
      <w:pPr>
        <w:pStyle w:val="ListParagraph"/>
        <w:numPr>
          <w:ilvl w:val="0"/>
          <w:numId w:val="1"/>
          <w:numberingChange w:id="8" w:author="Manya Sleeper" w:date="2011-10-23T23:37:00Z" w:original="%1:1:0:."/>
        </w:numPr>
      </w:pPr>
      <w:r>
        <w:t xml:space="preserve">Describe this </w:t>
      </w:r>
      <w:ins w:id="9" w:author="Manya Sleeper" w:date="2011-10-23T23:40:00Z">
        <w:r w:rsidR="007F7E64">
          <w:t xml:space="preserve">potential </w:t>
        </w:r>
      </w:ins>
      <w:r>
        <w:t>post in more detail.</w:t>
      </w:r>
    </w:p>
    <w:p w:rsidR="00CB6D38" w:rsidRDefault="00CB6D38" w:rsidP="00CB6D38">
      <w:pPr>
        <w:pStyle w:val="ListParagraph"/>
        <w:numPr>
          <w:ilvl w:val="0"/>
          <w:numId w:val="1"/>
          <w:numberingChange w:id="10" w:author="Manya Sleeper" w:date="2011-10-23T23:37:00Z" w:original="%1:2:0:."/>
        </w:numPr>
      </w:pPr>
      <w:r>
        <w:t>Why did you think you</w:t>
      </w:r>
      <w:ins w:id="11" w:author="Manya Sleeper" w:date="2011-10-23T23:41:00Z">
        <w:r w:rsidR="007F7E64">
          <w:t xml:space="preserve"> might</w:t>
        </w:r>
      </w:ins>
      <w:del w:id="12" w:author="Manya Sleeper" w:date="2011-10-23T23:41:00Z">
        <w:r w:rsidDel="007F7E64">
          <w:delText xml:space="preserve"> would</w:delText>
        </w:r>
      </w:del>
      <w:r>
        <w:t xml:space="preserve"> want to post this content to Facebook?</w:t>
      </w:r>
    </w:p>
    <w:p w:rsidR="007F7E64" w:rsidRDefault="007F7E64" w:rsidP="007F7E64">
      <w:pPr>
        <w:pStyle w:val="ListParagraph"/>
        <w:numPr>
          <w:ilvl w:val="1"/>
          <w:numId w:val="1"/>
          <w:ins w:id="13" w:author="Manya Sleeper" w:date="2011-10-23T23:40:00Z"/>
        </w:numPr>
        <w:rPr>
          <w:ins w:id="14" w:author="Manya Sleeper" w:date="2011-10-23T23:40:00Z"/>
        </w:rPr>
      </w:pPr>
      <w:ins w:id="15" w:author="Manya Sleeper" w:date="2011-10-23T23:40:00Z">
        <w:r>
          <w:t>POTENTIAL PROBES</w:t>
        </w:r>
      </w:ins>
      <w:ins w:id="16" w:author="Manya Sleeper" w:date="2011-10-23T23:45:00Z">
        <w:r>
          <w:t>:</w:t>
        </w:r>
      </w:ins>
    </w:p>
    <w:p w:rsidR="007F7E64" w:rsidRDefault="007F7E64" w:rsidP="007F7E64">
      <w:pPr>
        <w:pStyle w:val="ListParagraph"/>
        <w:numPr>
          <w:ilvl w:val="2"/>
          <w:numId w:val="1"/>
          <w:ins w:id="17" w:author="Manya Sleeper" w:date="2011-10-23T23:40:00Z"/>
        </w:numPr>
        <w:rPr>
          <w:ins w:id="18" w:author="Manya Sleeper" w:date="2011-10-23T23:40:00Z"/>
        </w:rPr>
      </w:pPr>
      <w:ins w:id="19" w:author="Manya Sleeper" w:date="2011-10-23T23:40:00Z">
        <w:r>
          <w:t>What were you doing?</w:t>
        </w:r>
      </w:ins>
    </w:p>
    <w:p w:rsidR="007F7E64" w:rsidRDefault="007F7E64" w:rsidP="007F7E64">
      <w:pPr>
        <w:pStyle w:val="ListParagraph"/>
        <w:numPr>
          <w:ilvl w:val="2"/>
          <w:numId w:val="1"/>
          <w:ins w:id="20" w:author="Manya Sleeper" w:date="2011-10-23T23:40:00Z"/>
        </w:numPr>
        <w:rPr>
          <w:ins w:id="21" w:author="Manya Sleeper" w:date="2011-10-23T23:40:00Z"/>
        </w:rPr>
      </w:pPr>
      <w:ins w:id="22" w:author="Manya Sleeper" w:date="2011-10-23T23:40:00Z">
        <w:r>
          <w:t>What were  you thinking about?</w:t>
        </w:r>
      </w:ins>
    </w:p>
    <w:p w:rsidR="007F7E64" w:rsidRDefault="007F7E64" w:rsidP="007F7E64">
      <w:pPr>
        <w:pStyle w:val="ListParagraph"/>
        <w:numPr>
          <w:ilvl w:val="2"/>
          <w:numId w:val="1"/>
          <w:ins w:id="23" w:author="Manya Sleeper" w:date="2011-10-23T23:40:00Z"/>
        </w:numPr>
        <w:rPr>
          <w:ins w:id="24" w:author="Manya Sleeper" w:date="2011-10-23T23:40:00Z"/>
        </w:rPr>
      </w:pPr>
      <w:ins w:id="25" w:author="Manya Sleeper" w:date="2011-10-23T23:40:00Z">
        <w:r>
          <w:t>Do you typically think about posting content like this?</w:t>
        </w:r>
      </w:ins>
    </w:p>
    <w:p w:rsidR="007F7E64" w:rsidRDefault="007F7E64" w:rsidP="007F7E64">
      <w:pPr>
        <w:pStyle w:val="ListParagraph"/>
        <w:numPr>
          <w:ilvl w:val="2"/>
          <w:numId w:val="1"/>
          <w:ins w:id="26" w:author="Manya Sleeper" w:date="2011-10-23T23:40:00Z"/>
        </w:numPr>
        <w:rPr>
          <w:ins w:id="27" w:author="Manya Sleeper" w:date="2011-10-23T23:43:00Z"/>
        </w:rPr>
      </w:pPr>
      <w:ins w:id="28" w:author="Manya Sleeper" w:date="2011-10-23T23:40:00Z">
        <w:r>
          <w:t>Do you typically post content like this?</w:t>
        </w:r>
      </w:ins>
    </w:p>
    <w:p w:rsidR="007F7E64" w:rsidRDefault="007F7E64" w:rsidP="007F7E64">
      <w:pPr>
        <w:pStyle w:val="ListParagraph"/>
        <w:numPr>
          <w:ilvl w:val="0"/>
          <w:numId w:val="1"/>
          <w:ins w:id="29" w:author="Manya Sleeper" w:date="2011-10-23T23:43:00Z"/>
        </w:numPr>
        <w:rPr>
          <w:ins w:id="30" w:author="Manya Sleeper" w:date="2011-10-23T23:45:00Z"/>
        </w:rPr>
      </w:pPr>
      <w:ins w:id="31" w:author="Manya Sleeper" w:date="2011-10-23T23:43:00Z">
        <w:r>
          <w:t xml:space="preserve">Can you describe in greater detail why you decided not to post the content on </w:t>
        </w:r>
        <w:proofErr w:type="spellStart"/>
        <w:r>
          <w:t>Facebook</w:t>
        </w:r>
        <w:proofErr w:type="spellEnd"/>
        <w:r>
          <w:t>?</w:t>
        </w:r>
      </w:ins>
      <w:ins w:id="32" w:author="Manya Sleeper" w:date="2011-10-23T23:44:00Z">
        <w:r>
          <w:t xml:space="preserve"> [IF NECESSARY]</w:t>
        </w:r>
      </w:ins>
    </w:p>
    <w:p w:rsidR="007F7E64" w:rsidRDefault="007F7E64" w:rsidP="007F7E64">
      <w:pPr>
        <w:pStyle w:val="ListParagraph"/>
        <w:numPr>
          <w:ilvl w:val="1"/>
          <w:numId w:val="1"/>
          <w:ins w:id="33" w:author="Manya Sleeper" w:date="2011-10-23T23:45:00Z"/>
        </w:numPr>
        <w:rPr>
          <w:ins w:id="34" w:author="Manya Sleeper" w:date="2011-10-23T23:43:00Z"/>
        </w:rPr>
      </w:pPr>
      <w:ins w:id="35" w:author="Manya Sleeper" w:date="2011-10-23T23:45:00Z">
        <w:r>
          <w:t>POTENTIAL PROBES:</w:t>
        </w:r>
      </w:ins>
    </w:p>
    <w:p w:rsidR="007F7E64" w:rsidRDefault="007F7E64" w:rsidP="007F7E64">
      <w:pPr>
        <w:pStyle w:val="ListParagraph"/>
        <w:numPr>
          <w:ilvl w:val="2"/>
          <w:numId w:val="1"/>
          <w:ins w:id="36" w:author="Manya Sleeper" w:date="2011-10-23T23:45:00Z"/>
        </w:numPr>
        <w:rPr>
          <w:ins w:id="37" w:author="Manya Sleeper" w:date="2011-10-23T23:44:00Z"/>
        </w:rPr>
      </w:pPr>
      <w:ins w:id="38" w:author="Manya Sleeper" w:date="2011-10-23T23:44:00Z">
        <w:r>
          <w:t>Where were you?</w:t>
        </w:r>
      </w:ins>
    </w:p>
    <w:p w:rsidR="007F7E64" w:rsidRDefault="007F7E64" w:rsidP="007F7E64">
      <w:pPr>
        <w:pStyle w:val="ListParagraph"/>
        <w:numPr>
          <w:ilvl w:val="2"/>
          <w:numId w:val="1"/>
          <w:ins w:id="39" w:author="Manya Sleeper" w:date="2011-10-23T23:45:00Z"/>
        </w:numPr>
        <w:rPr>
          <w:ins w:id="40" w:author="Manya Sleeper" w:date="2011-10-23T23:44:00Z"/>
        </w:rPr>
      </w:pPr>
      <w:ins w:id="41" w:author="Manya Sleeper" w:date="2011-10-23T23:44:00Z">
        <w:r>
          <w:t>What were you doing?</w:t>
        </w:r>
      </w:ins>
    </w:p>
    <w:p w:rsidR="007F7E64" w:rsidRDefault="007F7E64" w:rsidP="007F7E64">
      <w:pPr>
        <w:pStyle w:val="ListParagraph"/>
        <w:numPr>
          <w:ilvl w:val="2"/>
          <w:numId w:val="1"/>
          <w:ins w:id="42" w:author="Manya Sleeper" w:date="2011-10-23T23:45:00Z"/>
        </w:numPr>
        <w:rPr>
          <w:ins w:id="43" w:author="Manya Sleeper" w:date="2011-10-23T23:44:00Z"/>
        </w:rPr>
      </w:pPr>
      <w:ins w:id="44" w:author="Manya Sleeper" w:date="2011-10-23T23:44:00Z">
        <w:r>
          <w:t>Do you typically post content like this?</w:t>
        </w:r>
      </w:ins>
    </w:p>
    <w:p w:rsidR="007F7E64" w:rsidRDefault="007F7E64" w:rsidP="007F7E64">
      <w:pPr>
        <w:pStyle w:val="ListParagraph"/>
        <w:numPr>
          <w:ilvl w:val="2"/>
          <w:numId w:val="1"/>
          <w:ins w:id="45" w:author="Manya Sleeper" w:date="2011-10-23T23:45:00Z"/>
        </w:numPr>
        <w:rPr>
          <w:ins w:id="46" w:author="Manya Sleeper" w:date="2011-10-23T23:40:00Z"/>
        </w:rPr>
      </w:pPr>
      <w:ins w:id="47" w:author="Manya Sleeper" w:date="2011-10-23T23:44:00Z">
        <w:r>
          <w:t>Was there something in particular about this piece of content that made you decide not to post it?</w:t>
        </w:r>
      </w:ins>
    </w:p>
    <w:p w:rsidR="00CB6D38" w:rsidRDefault="00CB6D38" w:rsidP="00CB6D38">
      <w:pPr>
        <w:pStyle w:val="ListParagraph"/>
        <w:numPr>
          <w:ilvl w:val="0"/>
          <w:numId w:val="1"/>
          <w:numberingChange w:id="48" w:author="Manya Sleeper" w:date="2011-10-23T23:37:00Z" w:original="%1:3:0:."/>
        </w:numPr>
      </w:pPr>
      <w:r>
        <w:t>Of the Facebook friends you identified that you would want to share this content with, could you explain in more detail why you felt that only these people were the appropriate audience for your content?</w:t>
      </w:r>
    </w:p>
    <w:p w:rsidR="007F7E64" w:rsidRDefault="007F7E64" w:rsidP="007F7E64">
      <w:pPr>
        <w:pStyle w:val="ListParagraph"/>
        <w:numPr>
          <w:ilvl w:val="1"/>
          <w:numId w:val="1"/>
          <w:ins w:id="49" w:author="Manya Sleeper" w:date="2011-10-23T23:41:00Z"/>
        </w:numPr>
        <w:rPr>
          <w:ins w:id="50" w:author="Manya Sleeper" w:date="2011-10-23T23:41:00Z"/>
        </w:rPr>
      </w:pPr>
      <w:ins w:id="51" w:author="Manya Sleeper" w:date="2011-10-23T23:41:00Z">
        <w:r>
          <w:t>POTENTIAL PROBES:</w:t>
        </w:r>
      </w:ins>
    </w:p>
    <w:p w:rsidR="007F7E64" w:rsidRDefault="007F7E64" w:rsidP="007F7E64">
      <w:pPr>
        <w:pStyle w:val="ListParagraph"/>
        <w:numPr>
          <w:ilvl w:val="2"/>
          <w:numId w:val="1"/>
          <w:ins w:id="52" w:author="Manya Sleeper" w:date="2011-10-23T23:41:00Z"/>
        </w:numPr>
        <w:rPr>
          <w:ins w:id="53" w:author="Manya Sleeper" w:date="2011-10-23T23:43:00Z"/>
        </w:rPr>
      </w:pPr>
      <w:ins w:id="54" w:author="Manya Sleeper" w:date="2011-10-23T23:41:00Z">
        <w:r>
          <w:t>Do you currently share content only with this group of people?  What type of content?</w:t>
        </w:r>
      </w:ins>
    </w:p>
    <w:p w:rsidR="007F7E64" w:rsidRDefault="007F7E64" w:rsidP="007F7E64">
      <w:pPr>
        <w:pStyle w:val="ListParagraph"/>
        <w:numPr>
          <w:ilvl w:val="2"/>
          <w:numId w:val="1"/>
          <w:ins w:id="55" w:author="Manya Sleeper" w:date="2011-10-23T23:43:00Z"/>
        </w:numPr>
        <w:rPr>
          <w:ins w:id="56" w:author="Manya Sleeper" w:date="2011-10-23T23:41:00Z"/>
        </w:rPr>
        <w:pPrChange w:id="57" w:author="Manya Sleeper" w:date="2011-10-23T23:43:00Z">
          <w:pPr>
            <w:pStyle w:val="ListParagraph"/>
            <w:ind w:left="0"/>
          </w:pPr>
        </w:pPrChange>
      </w:pPr>
      <w:ins w:id="58" w:author="Manya Sleeper" w:date="2011-10-23T23:43:00Z">
        <w:r>
          <w:t>Do you currently block these people from seeing certain types of content?  What types?</w:t>
        </w:r>
      </w:ins>
    </w:p>
    <w:p w:rsidR="007F7E64" w:rsidRDefault="007F7E64" w:rsidP="007F7E64">
      <w:pPr>
        <w:pStyle w:val="ListParagraph"/>
        <w:numPr>
          <w:ilvl w:val="2"/>
          <w:numId w:val="1"/>
          <w:ins w:id="59" w:author="Manya Sleeper" w:date="2011-10-23T23:41:00Z"/>
        </w:numPr>
        <w:rPr>
          <w:ins w:id="60" w:author="Manya Sleeper" w:date="2011-10-23T23:41:00Z"/>
        </w:rPr>
      </w:pPr>
      <w:ins w:id="61" w:author="Manya Sleeper" w:date="2011-10-23T23:41:00Z">
        <w:r>
          <w:t xml:space="preserve">Do you currently group these people on </w:t>
        </w:r>
        <w:proofErr w:type="spellStart"/>
        <w:r>
          <w:t>Facebook</w:t>
        </w:r>
        <w:proofErr w:type="spellEnd"/>
        <w:r>
          <w:t>?</w:t>
        </w:r>
      </w:ins>
    </w:p>
    <w:p w:rsidR="007F7E64" w:rsidRDefault="007F7E64" w:rsidP="007F7E64">
      <w:pPr>
        <w:pStyle w:val="ListParagraph"/>
        <w:numPr>
          <w:ilvl w:val="2"/>
          <w:numId w:val="1"/>
          <w:ins w:id="62" w:author="Manya Sleeper" w:date="2011-10-23T23:41:00Z"/>
        </w:numPr>
        <w:rPr>
          <w:ins w:id="63" w:author="Manya Sleeper" w:date="2011-10-23T23:42:00Z"/>
        </w:rPr>
      </w:pPr>
      <w:ins w:id="64" w:author="Manya Sleeper" w:date="2011-10-23T23:41:00Z">
        <w:r>
          <w:t>Was there something in particular about this content that you thought these people would be interested in?</w:t>
        </w:r>
      </w:ins>
    </w:p>
    <w:p w:rsidR="007F7E64" w:rsidRDefault="007F7E64" w:rsidP="007F7E64">
      <w:pPr>
        <w:pStyle w:val="ListParagraph"/>
        <w:numPr>
          <w:ilvl w:val="2"/>
          <w:numId w:val="1"/>
          <w:ins w:id="65" w:author="Manya Sleeper" w:date="2011-10-23T23:42:00Z"/>
        </w:numPr>
        <w:rPr>
          <w:ins w:id="66" w:author="Manya Sleeper" w:date="2011-10-23T23:41:00Z"/>
        </w:rPr>
      </w:pPr>
      <w:ins w:id="67" w:author="Manya Sleeper" w:date="2011-10-23T23:42:00Z">
        <w:r>
          <w:t>What do these people have in common?</w:t>
        </w:r>
      </w:ins>
    </w:p>
    <w:p w:rsidR="00CB6D38" w:rsidRDefault="00CB6D38" w:rsidP="00CB6D38">
      <w:pPr>
        <w:pStyle w:val="ListParagraph"/>
        <w:numPr>
          <w:ilvl w:val="0"/>
          <w:numId w:val="1"/>
          <w:numberingChange w:id="68" w:author="Manya Sleeper" w:date="2011-10-23T23:37:00Z" w:original="%1:4:0:."/>
        </w:numPr>
      </w:pPr>
      <w:r>
        <w:t>Of the Facebook friends you identified that you would not want to share this content with, could you explain why you felt that that these people were not the appropriate audience for your content?</w:t>
      </w:r>
    </w:p>
    <w:p w:rsidR="007F7E64" w:rsidRDefault="007F7E64" w:rsidP="007F7E64">
      <w:pPr>
        <w:pStyle w:val="ListParagraph"/>
        <w:numPr>
          <w:ilvl w:val="1"/>
          <w:numId w:val="1"/>
          <w:ins w:id="69" w:author="Manya Sleeper" w:date="2011-10-23T23:42:00Z"/>
        </w:numPr>
        <w:rPr>
          <w:ins w:id="70" w:author="Manya Sleeper" w:date="2011-10-23T23:42:00Z"/>
        </w:rPr>
      </w:pPr>
      <w:ins w:id="71" w:author="Manya Sleeper" w:date="2011-10-23T23:42:00Z">
        <w:r>
          <w:t>POTENTIAL PROBES:</w:t>
        </w:r>
      </w:ins>
    </w:p>
    <w:p w:rsidR="007F7E64" w:rsidRDefault="007F7E64" w:rsidP="007F7E64">
      <w:pPr>
        <w:pStyle w:val="ListParagraph"/>
        <w:numPr>
          <w:ilvl w:val="2"/>
          <w:numId w:val="1"/>
          <w:ins w:id="72" w:author="Manya Sleeper" w:date="2011-10-23T23:43:00Z"/>
        </w:numPr>
        <w:rPr>
          <w:ins w:id="73" w:author="Manya Sleeper" w:date="2011-10-23T23:43:00Z"/>
        </w:rPr>
      </w:pPr>
      <w:ins w:id="74" w:author="Manya Sleeper" w:date="2011-10-23T23:43:00Z">
        <w:r>
          <w:t>Do you currently share content only with this group of people?  What type of content?</w:t>
        </w:r>
      </w:ins>
    </w:p>
    <w:p w:rsidR="007F7E64" w:rsidRDefault="007F7E64" w:rsidP="007F7E64">
      <w:pPr>
        <w:pStyle w:val="ListParagraph"/>
        <w:numPr>
          <w:ilvl w:val="2"/>
          <w:numId w:val="1"/>
          <w:ins w:id="75" w:author="Manya Sleeper" w:date="2011-10-23T23:43:00Z"/>
        </w:numPr>
        <w:rPr>
          <w:ins w:id="76" w:author="Manya Sleeper" w:date="2011-10-23T23:43:00Z"/>
        </w:rPr>
      </w:pPr>
      <w:ins w:id="77" w:author="Manya Sleeper" w:date="2011-10-23T23:43:00Z">
        <w:r>
          <w:t>Do you currently block these people from seeing certain types of content?  What types?</w:t>
        </w:r>
      </w:ins>
    </w:p>
    <w:p w:rsidR="007F7E64" w:rsidRDefault="007F7E64" w:rsidP="007F7E64">
      <w:pPr>
        <w:pStyle w:val="ListParagraph"/>
        <w:numPr>
          <w:ilvl w:val="2"/>
          <w:numId w:val="1"/>
          <w:ins w:id="78" w:author="Manya Sleeper" w:date="2011-10-23T23:43:00Z"/>
        </w:numPr>
        <w:rPr>
          <w:ins w:id="79" w:author="Manya Sleeper" w:date="2011-10-23T23:43:00Z"/>
        </w:rPr>
      </w:pPr>
      <w:ins w:id="80" w:author="Manya Sleeper" w:date="2011-10-23T23:43:00Z">
        <w:r>
          <w:t xml:space="preserve">Do you currently group these people on </w:t>
        </w:r>
        <w:proofErr w:type="spellStart"/>
        <w:r>
          <w:t>Facebook</w:t>
        </w:r>
        <w:proofErr w:type="spellEnd"/>
        <w:r>
          <w:t>?</w:t>
        </w:r>
      </w:ins>
    </w:p>
    <w:p w:rsidR="007F7E64" w:rsidRDefault="007F7E64" w:rsidP="007F7E64">
      <w:pPr>
        <w:pStyle w:val="ListParagraph"/>
        <w:numPr>
          <w:ilvl w:val="2"/>
          <w:numId w:val="1"/>
          <w:ins w:id="81" w:author="Manya Sleeper" w:date="2011-10-23T23:43:00Z"/>
        </w:numPr>
        <w:rPr>
          <w:ins w:id="82" w:author="Manya Sleeper" w:date="2011-10-23T23:43:00Z"/>
        </w:rPr>
      </w:pPr>
      <w:ins w:id="83" w:author="Manya Sleeper" w:date="2011-10-23T23:43:00Z">
        <w:r>
          <w:t>Was there something in particular about this content that you thought these people would be interested in?</w:t>
        </w:r>
      </w:ins>
    </w:p>
    <w:p w:rsidR="007F7E64" w:rsidRDefault="007F7E64" w:rsidP="007F7E64">
      <w:pPr>
        <w:pStyle w:val="ListParagraph"/>
        <w:numPr>
          <w:ilvl w:val="2"/>
          <w:numId w:val="1"/>
          <w:ins w:id="84" w:author="Manya Sleeper" w:date="2011-10-23T23:43:00Z"/>
        </w:numPr>
        <w:rPr>
          <w:ins w:id="85" w:author="Manya Sleeper" w:date="2011-10-23T23:43:00Z"/>
        </w:rPr>
      </w:pPr>
      <w:ins w:id="86" w:author="Manya Sleeper" w:date="2011-10-23T23:43:00Z">
        <w:r>
          <w:t>What do these people have in common?</w:t>
        </w:r>
      </w:ins>
    </w:p>
    <w:p w:rsidR="00CB6D38" w:rsidRDefault="00CB6D38" w:rsidP="00CB6D38">
      <w:pPr>
        <w:pStyle w:val="ListParagraph"/>
        <w:numPr>
          <w:ilvl w:val="0"/>
          <w:numId w:val="1"/>
          <w:numberingChange w:id="87" w:author="Manya Sleeper" w:date="2011-10-23T23:37:00Z" w:original="%1:5:0:."/>
        </w:numPr>
      </w:pPr>
      <w:r>
        <w:t xml:space="preserve">If </w:t>
      </w:r>
      <w:del w:id="88" w:author="Manya Sleeper" w:date="2011-10-23T23:43:00Z">
        <w:r w:rsidDel="007F7E64">
          <w:delText>these people</w:delText>
        </w:r>
      </w:del>
      <w:ins w:id="89" w:author="Manya Sleeper" w:date="2011-10-23T23:43:00Z">
        <w:r w:rsidR="007F7E64">
          <w:t>the people you identified as not wanting to share the content with</w:t>
        </w:r>
      </w:ins>
      <w:r>
        <w:t xml:space="preserve"> were not your Facebook friends and would have no way of seeing the content you posted, do you think you would have posted this content?</w:t>
      </w:r>
    </w:p>
    <w:p w:rsidR="00CB6D38" w:rsidRDefault="00CB6D38" w:rsidP="00CB6D38"/>
    <w:p w:rsidR="00CB6D38" w:rsidRDefault="00CB6D38" w:rsidP="00CB6D38">
      <w:r>
        <w:rPr>
          <w:i/>
        </w:rPr>
        <w:t>General questions:</w:t>
      </w:r>
    </w:p>
    <w:p w:rsidR="00CB6D38" w:rsidRDefault="00CB6D38" w:rsidP="00CB6D38">
      <w:pPr>
        <w:pStyle w:val="ListParagraph"/>
        <w:numPr>
          <w:ilvl w:val="0"/>
          <w:numId w:val="2"/>
          <w:numberingChange w:id="90" w:author="Manya Sleeper" w:date="2011-10-23T23:37:00Z" w:original="%1:1:0:."/>
        </w:numPr>
      </w:pPr>
      <w:r>
        <w:t>What do you think are the primary reasons you don’t post specific content to Facebook and other social networking sites?</w:t>
      </w:r>
    </w:p>
    <w:p w:rsidR="007F7E64" w:rsidRDefault="007F7E64" w:rsidP="00CB6D38">
      <w:pPr>
        <w:pStyle w:val="ListParagraph"/>
        <w:numPr>
          <w:ilvl w:val="0"/>
          <w:numId w:val="2"/>
          <w:ins w:id="91" w:author="Manya Sleeper" w:date="2011-10-23T23:45:00Z"/>
        </w:numPr>
        <w:rPr>
          <w:ins w:id="92" w:author="Manya Sleeper" w:date="2011-10-23T23:46:00Z"/>
        </w:rPr>
      </w:pPr>
      <w:ins w:id="93" w:author="Manya Sleeper" w:date="2011-10-23T23:45:00Z">
        <w:r>
          <w:t xml:space="preserve">What are the primary reasons you do post content to </w:t>
        </w:r>
        <w:proofErr w:type="spellStart"/>
        <w:r>
          <w:t>Facebook</w:t>
        </w:r>
        <w:proofErr w:type="spellEnd"/>
        <w:r>
          <w:t xml:space="preserve"> and other social networking sites?</w:t>
        </w:r>
      </w:ins>
    </w:p>
    <w:p w:rsidR="007F7E64" w:rsidRDefault="007F7E64" w:rsidP="007F7E64">
      <w:pPr>
        <w:pStyle w:val="ListParagraph"/>
        <w:numPr>
          <w:ilvl w:val="0"/>
          <w:numId w:val="2"/>
          <w:ins w:id="94" w:author="Manya Sleeper" w:date="2011-10-23T23:46:00Z"/>
        </w:numPr>
        <w:rPr>
          <w:ins w:id="95" w:author="Manya Sleeper" w:date="2011-10-23T23:46:00Z"/>
        </w:rPr>
        <w:pPrChange w:id="96" w:author="Manya Sleeper" w:date="2011-10-23T23:46:00Z">
          <w:pPr>
            <w:pStyle w:val="ListParagraph"/>
            <w:ind w:left="0"/>
          </w:pPr>
        </w:pPrChange>
      </w:pPr>
      <w:ins w:id="97" w:author="Manya Sleeper" w:date="2011-10-23T23:46:00Z">
        <w:r>
          <w:t>What social network sites do you use?</w:t>
        </w:r>
      </w:ins>
    </w:p>
    <w:p w:rsidR="007F7E64" w:rsidRDefault="007F7E64" w:rsidP="007F7E64">
      <w:pPr>
        <w:pStyle w:val="ListParagraph"/>
        <w:numPr>
          <w:ilvl w:val="0"/>
          <w:numId w:val="2"/>
          <w:ins w:id="98" w:author="Manya Sleeper" w:date="2011-10-23T23:46:00Z"/>
        </w:numPr>
        <w:rPr>
          <w:ins w:id="99" w:author="Manya Sleeper" w:date="2011-10-23T23:45:00Z"/>
        </w:rPr>
        <w:pPrChange w:id="100" w:author="Manya Sleeper" w:date="2011-10-23T23:46:00Z">
          <w:pPr>
            <w:pStyle w:val="ListParagraph"/>
            <w:ind w:left="0"/>
          </w:pPr>
        </w:pPrChange>
      </w:pPr>
      <w:ins w:id="101" w:author="Manya Sleeper" w:date="2011-10-23T23:46:00Z">
        <w:r>
          <w:t>What social networking privacy features do you use?</w:t>
        </w:r>
      </w:ins>
    </w:p>
    <w:p w:rsidR="00CB6D38" w:rsidRDefault="00CB6D38" w:rsidP="00CB6D38">
      <w:pPr>
        <w:pStyle w:val="ListParagraph"/>
        <w:numPr>
          <w:ilvl w:val="0"/>
          <w:numId w:val="2"/>
          <w:numberingChange w:id="102" w:author="Manya Sleeper" w:date="2011-10-23T23:37:00Z" w:original="%1:2:0:."/>
        </w:numPr>
      </w:pPr>
      <w:r>
        <w:t>Do you find Facebook “friend” groupings and Google+ circles useful? Do you use them?</w:t>
      </w:r>
    </w:p>
    <w:p w:rsidR="00CB6D38" w:rsidRDefault="00CB6D38" w:rsidP="00CB6D38">
      <w:pPr>
        <w:pStyle w:val="ListParagraph"/>
        <w:numPr>
          <w:ilvl w:val="0"/>
          <w:numId w:val="2"/>
          <w:numberingChange w:id="103" w:author="Manya Sleeper" w:date="2011-10-23T23:37:00Z" w:original="%1:3:0:."/>
        </w:numPr>
      </w:pPr>
      <w:r>
        <w:t>Do you think by participating in this study, you have changed your content sharing habits? If so, why?</w:t>
      </w:r>
    </w:p>
    <w:p w:rsidR="00CB6D38" w:rsidRDefault="00CB6D38" w:rsidP="00CB6D38">
      <w:pPr>
        <w:pStyle w:val="ListParagraph"/>
        <w:numPr>
          <w:ilvl w:val="0"/>
          <w:numId w:val="2"/>
          <w:numberingChange w:id="104" w:author="Manya Sleeper" w:date="2011-10-23T23:37:00Z" w:original="%1:4:0:."/>
        </w:numPr>
      </w:pPr>
      <w:r>
        <w:t>If you had the power to speak to the Facebook team responsible for privacy controls, what would you ask them to change?</w:t>
      </w:r>
      <w:bookmarkStart w:id="105" w:name="_GoBack"/>
      <w:bookmarkEnd w:id="105"/>
    </w:p>
    <w:p w:rsidR="007F7E64" w:rsidRDefault="007F7E64" w:rsidP="007F7E64">
      <w:pPr>
        <w:pStyle w:val="ListParagraph"/>
        <w:numPr>
          <w:ins w:id="106" w:author="Manya Sleeper" w:date="2011-10-23T23:45:00Z"/>
        </w:numPr>
        <w:rPr>
          <w:ins w:id="107" w:author="Manya Sleeper" w:date="2011-10-23T23:45:00Z"/>
        </w:rPr>
      </w:pPr>
    </w:p>
    <w:p w:rsidR="007F7E64" w:rsidRPr="007F7E64" w:rsidRDefault="007F7E64" w:rsidP="007F7E64">
      <w:pPr>
        <w:pStyle w:val="ListParagraph"/>
        <w:numPr>
          <w:ins w:id="108" w:author="Manya Sleeper" w:date="2011-10-23T23:45:00Z"/>
        </w:numPr>
        <w:rPr>
          <w:ins w:id="109" w:author="Manya Sleeper" w:date="2011-10-23T23:45:00Z"/>
          <w:i/>
          <w:rPrChange w:id="110" w:author="Manya Sleeper" w:date="2011-10-23T23:45:00Z">
            <w:rPr>
              <w:ins w:id="111" w:author="Manya Sleeper" w:date="2011-10-23T23:45:00Z"/>
            </w:rPr>
          </w:rPrChange>
        </w:rPr>
        <w:pPrChange w:id="112" w:author="Manya Sleeper" w:date="2011-10-23T23:45:00Z">
          <w:pPr>
            <w:pStyle w:val="ListParagraph"/>
            <w:ind w:left="0"/>
          </w:pPr>
        </w:pPrChange>
      </w:pPr>
    </w:p>
    <w:p w:rsidR="007F7E64" w:rsidRPr="00CB6D38" w:rsidRDefault="007F7E64" w:rsidP="007F7E64">
      <w:pPr>
        <w:pStyle w:val="ListParagraph"/>
        <w:numPr>
          <w:ins w:id="113" w:author="Manya Sleeper" w:date="2011-10-23T23:45:00Z"/>
        </w:numPr>
        <w:rPr>
          <w:ins w:id="114" w:author="Manya Sleeper" w:date="2011-10-23T23:45:00Z"/>
        </w:rPr>
        <w:pPrChange w:id="115" w:author="Manya Sleeper" w:date="2011-10-23T23:45:00Z">
          <w:pPr>
            <w:pStyle w:val="ListParagraph"/>
            <w:ind w:left="0"/>
          </w:pPr>
        </w:pPrChange>
      </w:pPr>
    </w:p>
    <w:sectPr w:rsidR="007F7E64" w:rsidRPr="00CB6D38"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savePreviewPicture/>
  <w:compat>
    <w:useFELayout/>
  </w:compat>
  <w:rsids>
    <w:rsidRoot w:val="00CB6D38"/>
    <w:rsid w:val="001A7659"/>
    <w:rsid w:val="004E3283"/>
    <w:rsid w:val="005307A9"/>
    <w:rsid w:val="007224E3"/>
    <w:rsid w:val="007F7E64"/>
    <w:rsid w:val="00CB6D38"/>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24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B6D38"/>
    <w:pPr>
      <w:ind w:left="720"/>
      <w:contextualSpacing/>
    </w:pPr>
  </w:style>
  <w:style w:type="paragraph" w:styleId="BalloonText">
    <w:name w:val="Balloon Text"/>
    <w:basedOn w:val="Normal"/>
    <w:link w:val="BalloonTextChar"/>
    <w:rsid w:val="007F7E64"/>
    <w:rPr>
      <w:rFonts w:ascii="Lucida Grande" w:hAnsi="Lucida Grande"/>
      <w:sz w:val="18"/>
      <w:szCs w:val="18"/>
    </w:rPr>
  </w:style>
  <w:style w:type="character" w:customStyle="1" w:styleId="BalloonTextChar">
    <w:name w:val="Balloon Text Char"/>
    <w:basedOn w:val="DefaultParagraphFont"/>
    <w:link w:val="BalloonText"/>
    <w:rsid w:val="007F7E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456</Words>
  <Characters>2603</Characters>
  <Application>Microsoft Macintosh Word</Application>
  <DocSecurity>0</DocSecurity>
  <Lines>21</Lines>
  <Paragraphs>5</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3</cp:revision>
  <dcterms:created xsi:type="dcterms:W3CDTF">2011-10-24T03:37:00Z</dcterms:created>
  <dcterms:modified xsi:type="dcterms:W3CDTF">2011-10-24T03:48:00Z</dcterms:modified>
</cp:coreProperties>
</file>