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C0EA" w14:textId="77777777" w:rsidR="004C11A3" w:rsidRDefault="004C11A3"/>
    <w:p w14:paraId="6B2DAD3E" w14:textId="77777777" w:rsidR="005E69A2" w:rsidRDefault="004C11A3">
      <w:pPr>
        <w:rPr>
          <w:b/>
        </w:rPr>
      </w:pPr>
      <w:r w:rsidRPr="004C11A3">
        <w:rPr>
          <w:b/>
        </w:rPr>
        <w:t>Progress report</w:t>
      </w:r>
      <w:r w:rsidR="005E69A2">
        <w:rPr>
          <w:b/>
        </w:rPr>
        <w:t xml:space="preserve">: </w:t>
      </w:r>
      <w:r w:rsidR="005E69A2" w:rsidRPr="005E69A2">
        <w:t>Facebook grouping diary study</w:t>
      </w:r>
    </w:p>
    <w:p w14:paraId="525C145D" w14:textId="77777777" w:rsidR="005E69A2" w:rsidRDefault="005E69A2">
      <w:r>
        <w:rPr>
          <w:b/>
        </w:rPr>
        <w:t xml:space="preserve">Group members: </w:t>
      </w:r>
      <w:r w:rsidRPr="005E69A2">
        <w:t xml:space="preserve">Rebecca Balebako, Jason Wiese, Sauvik Das, Amber </w:t>
      </w:r>
      <w:proofErr w:type="spellStart"/>
      <w:r w:rsidRPr="005E69A2">
        <w:t>McConahy</w:t>
      </w:r>
      <w:proofErr w:type="spellEnd"/>
      <w:r w:rsidRPr="005E69A2">
        <w:t>, Manya Sleeper</w:t>
      </w:r>
    </w:p>
    <w:p w14:paraId="318622E8" w14:textId="77777777" w:rsidR="004C11A3" w:rsidRPr="004C11A3" w:rsidRDefault="005E69A2">
      <w:pPr>
        <w:rPr>
          <w:b/>
        </w:rPr>
      </w:pPr>
      <w:r w:rsidRPr="005E69A2">
        <w:rPr>
          <w:b/>
        </w:rPr>
        <w:t>Date:</w:t>
      </w:r>
      <w:r>
        <w:t xml:space="preserve"> 11/1/2011</w:t>
      </w:r>
    </w:p>
    <w:p w14:paraId="01F5E013" w14:textId="77777777" w:rsidR="004C11A3" w:rsidRDefault="004C11A3">
      <w:pPr>
        <w:rPr>
          <w:b/>
        </w:rPr>
      </w:pPr>
    </w:p>
    <w:p w14:paraId="50A1D872" w14:textId="77777777" w:rsidR="004C11A3" w:rsidRDefault="004C11A3">
      <w:pPr>
        <w:rPr>
          <w:ins w:id="0" w:author="Rebecca Balebako" w:date="2011-10-31T21:34:00Z"/>
          <w:b/>
          <w:u w:val="single"/>
        </w:rPr>
      </w:pPr>
      <w:r w:rsidRPr="00FF72CB">
        <w:rPr>
          <w:b/>
          <w:u w:val="single"/>
        </w:rPr>
        <w:t>Introduction (TODO: Rebecca)</w:t>
      </w:r>
    </w:p>
    <w:p w14:paraId="21DC5480" w14:textId="251E1A80" w:rsidR="005D3D21" w:rsidRDefault="005D3D21">
      <w:pPr>
        <w:rPr>
          <w:ins w:id="1" w:author="Rebecca Balebako" w:date="2011-10-31T21:36:00Z"/>
        </w:rPr>
      </w:pPr>
      <w:ins w:id="2" w:author="Rebecca Balebako" w:date="2011-10-31T21:35:00Z">
        <w:r w:rsidRPr="005D3D21">
          <w:t xml:space="preserve">People are voluntarily sharing increasing amounts of information online on social networks and other online applications. Often, individuals share information with </w:t>
        </w:r>
        <w:r w:rsidRPr="005D3D21">
          <w:rPr>
            <w:rPrChange w:id="3" w:author="Rebecca Balebako" w:date="2011-10-31T21:36:00Z">
              <w:rPr/>
            </w:rPrChange>
          </w:rPr>
          <w:t xml:space="preserve">all their connections and online friends, although they may have preferred to share with only certain subgroups.  Alternatively, </w:t>
        </w:r>
      </w:ins>
      <w:ins w:id="4" w:author="Rebecca Balebako" w:date="2011-10-31T21:36:00Z">
        <w:r>
          <w:t xml:space="preserve">lacking the ability to share </w:t>
        </w:r>
      </w:ins>
      <w:ins w:id="5" w:author="Rebecca Balebako" w:date="2011-10-31T21:39:00Z">
        <w:r>
          <w:t xml:space="preserve">ideas and information </w:t>
        </w:r>
      </w:ins>
      <w:ins w:id="6" w:author="Rebecca Balebako" w:date="2011-10-31T21:36:00Z">
        <w:r>
          <w:t xml:space="preserve">selectively, they may refrain from sharing altogether.   </w:t>
        </w:r>
      </w:ins>
      <w:ins w:id="7" w:author="Rebecca Balebako" w:date="2011-10-31T21:40:00Z">
        <w:r w:rsidR="00072743">
          <w:t xml:space="preserve">While tools to share with certain groups exist on Facebook and Google+, </w:t>
        </w:r>
      </w:ins>
      <w:ins w:id="8" w:author="Rebecca Balebako" w:date="2011-10-31T21:48:00Z">
        <w:r w:rsidR="0040120B">
          <w:t xml:space="preserve">these tools lack defaults and suggestions to help users.  Additionally, </w:t>
        </w:r>
      </w:ins>
      <w:ins w:id="9" w:author="Rebecca Balebako" w:date="2011-10-31T21:40:00Z">
        <w:r w:rsidR="00072743">
          <w:t xml:space="preserve">there is little </w:t>
        </w:r>
      </w:ins>
      <w:ins w:id="10" w:author="Rebecca Balebako" w:date="2011-10-31T21:48:00Z">
        <w:r w:rsidR="0040120B">
          <w:t>understanding of how</w:t>
        </w:r>
      </w:ins>
      <w:ins w:id="11" w:author="Rebecca Balebako" w:date="2011-10-31T21:40:00Z">
        <w:r w:rsidR="00072743">
          <w:t xml:space="preserve"> groups could be created to optimize privacy decisions.</w:t>
        </w:r>
      </w:ins>
    </w:p>
    <w:p w14:paraId="62ED7737" w14:textId="77777777" w:rsidR="00072743" w:rsidRDefault="00072743" w:rsidP="00072743">
      <w:pPr>
        <w:rPr>
          <w:ins w:id="12" w:author="Rebecca Balebako" w:date="2011-10-31T21:40:00Z"/>
        </w:rPr>
      </w:pPr>
    </w:p>
    <w:p w14:paraId="5023C51C" w14:textId="0D0BE644" w:rsidR="00FB6036" w:rsidRDefault="005D3D21" w:rsidP="00072743">
      <w:pPr>
        <w:rPr>
          <w:ins w:id="13" w:author="Rebecca Balebako" w:date="2011-10-31T21:43:00Z"/>
        </w:rPr>
      </w:pPr>
      <w:ins w:id="14" w:author="Rebecca Balebako" w:date="2011-10-31T21:37:00Z">
        <w:r>
          <w:t xml:space="preserve">This study attempts to better understand how people would prefer to </w:t>
        </w:r>
      </w:ins>
      <w:ins w:id="15" w:author="Rebecca Balebako" w:date="2011-10-31T21:39:00Z">
        <w:r>
          <w:t xml:space="preserve">share </w:t>
        </w:r>
      </w:ins>
      <w:ins w:id="16" w:author="Rebecca Balebako" w:date="2011-10-31T21:37:00Z">
        <w:r>
          <w:t xml:space="preserve">on Facebook by looking at the decisions in </w:t>
        </w:r>
        <w:r w:rsidR="00900B81">
          <w:t>which users ultimately decide</w:t>
        </w:r>
        <w:r>
          <w:t xml:space="preserve"> not to post.  </w:t>
        </w:r>
      </w:ins>
      <w:ins w:id="17" w:author="Rebecca Balebako" w:date="2011-10-31T21:41:00Z">
        <w:r w:rsidR="00254B41">
          <w:t xml:space="preserve"> Participants will be given the opportunity to share ideas for posting on Facebook as they occur.  They </w:t>
        </w:r>
      </w:ins>
      <w:ins w:id="18" w:author="Rebecca Balebako" w:date="2011-10-31T21:44:00Z">
        <w:r w:rsidR="007A09BD">
          <w:t xml:space="preserve">will </w:t>
        </w:r>
      </w:ins>
      <w:ins w:id="19" w:author="Rebecca Balebako" w:date="2011-10-31T21:41:00Z">
        <w:r w:rsidR="00254B41">
          <w:t xml:space="preserve">be asked daily to explain the reasons they chose not to share.  </w:t>
        </w:r>
      </w:ins>
      <w:ins w:id="20" w:author="Rebecca Balebako" w:date="2011-10-31T21:43:00Z">
        <w:r w:rsidR="00FB6036">
          <w:t xml:space="preserve"> We exp</w:t>
        </w:r>
        <w:r w:rsidR="005F125E">
          <w:t xml:space="preserve">ect to, in this way, find the </w:t>
        </w:r>
        <w:r w:rsidR="00FB6036">
          <w:t xml:space="preserve">friends </w:t>
        </w:r>
        <w:r w:rsidR="005F125E">
          <w:t xml:space="preserve">from which </w:t>
        </w:r>
        <w:r w:rsidR="00FB6036">
          <w:t xml:space="preserve">they may want </w:t>
        </w:r>
        <w:proofErr w:type="gramStart"/>
        <w:r w:rsidR="00FB6036">
          <w:t>t</w:t>
        </w:r>
        <w:r w:rsidR="00184058">
          <w:t>o  hide</w:t>
        </w:r>
        <w:proofErr w:type="gramEnd"/>
        <w:r w:rsidR="00184058">
          <w:t xml:space="preserve"> information</w:t>
        </w:r>
        <w:r w:rsidR="00FB6036">
          <w:t xml:space="preserve">.  </w:t>
        </w:r>
      </w:ins>
    </w:p>
    <w:p w14:paraId="78522AF5" w14:textId="22D05BC7" w:rsidR="005D3D21" w:rsidDel="002E621E" w:rsidRDefault="005D3D21">
      <w:pPr>
        <w:rPr>
          <w:del w:id="21" w:author="Rebecca Balebako" w:date="2011-10-31T21:43:00Z"/>
        </w:rPr>
      </w:pPr>
    </w:p>
    <w:p w14:paraId="76331544" w14:textId="77777777" w:rsidR="002E621E" w:rsidRDefault="002E621E" w:rsidP="00072743">
      <w:pPr>
        <w:rPr>
          <w:ins w:id="22" w:author="Rebecca Balebako" w:date="2011-10-31T21:44:00Z"/>
        </w:rPr>
      </w:pPr>
    </w:p>
    <w:p w14:paraId="20C3B6C9" w14:textId="569D74D1" w:rsidR="002E621E" w:rsidRPr="005D3D21" w:rsidRDefault="002E621E" w:rsidP="00072743">
      <w:pPr>
        <w:rPr>
          <w:ins w:id="23" w:author="Rebecca Balebako" w:date="2011-10-31T21:44:00Z"/>
        </w:rPr>
      </w:pPr>
      <w:ins w:id="24" w:author="Rebecca Balebako" w:date="2011-10-31T21:44:00Z">
        <w:r>
          <w:t>This initial qualitative data about how privacy is maintained takes a first step in understanding user</w:t>
        </w:r>
      </w:ins>
      <w:ins w:id="25" w:author="Rebecca Balebako" w:date="2011-10-31T21:46:00Z">
        <w:r>
          <w:t xml:space="preserve">’s ideal privacy settings.  </w:t>
        </w:r>
        <w:r w:rsidR="009F4EF2">
          <w:t xml:space="preserve">We may find that certain groups of qualities of Facebook friends can be used to create </w:t>
        </w:r>
      </w:ins>
      <w:ins w:id="26" w:author="Rebecca Balebako" w:date="2011-10-31T21:48:00Z">
        <w:r w:rsidR="009F4EF2">
          <w:t>default</w:t>
        </w:r>
      </w:ins>
      <w:ins w:id="27" w:author="Rebecca Balebako" w:date="2011-10-31T21:46:00Z">
        <w:r w:rsidR="009F4EF2">
          <w:t xml:space="preserve"> </w:t>
        </w:r>
      </w:ins>
      <w:ins w:id="28" w:author="Rebecca Balebako" w:date="2011-10-31T21:48:00Z">
        <w:r w:rsidR="009F4EF2">
          <w:t xml:space="preserve">privacy settings or default groups. </w:t>
        </w:r>
        <w:r w:rsidR="0040120B">
          <w:t xml:space="preserve"> </w:t>
        </w:r>
      </w:ins>
    </w:p>
    <w:p w14:paraId="6BF97950" w14:textId="37C65F26" w:rsidR="004C11A3" w:rsidDel="00FB6036" w:rsidRDefault="004C11A3">
      <w:pPr>
        <w:rPr>
          <w:del w:id="29" w:author="Rebecca Balebako" w:date="2011-10-31T21:43:00Z"/>
        </w:rPr>
      </w:pPr>
      <w:del w:id="30" w:author="Rebecca Balebako" w:date="2011-10-31T21:43:00Z">
        <w:r w:rsidDel="00FB6036">
          <w:rPr>
            <w:b/>
          </w:rPr>
          <w:delText>-</w:delText>
        </w:r>
        <w:r w:rsidDel="00FB6036">
          <w:delText>High level overview of study</w:delText>
        </w:r>
      </w:del>
    </w:p>
    <w:p w14:paraId="5CAFD21F" w14:textId="4EBE6043" w:rsidR="004C11A3" w:rsidDel="00FB6036" w:rsidRDefault="004C11A3">
      <w:pPr>
        <w:rPr>
          <w:del w:id="31" w:author="Rebecca Balebako" w:date="2011-10-31T21:43:00Z"/>
        </w:rPr>
      </w:pPr>
      <w:del w:id="32" w:author="Rebecca Balebako" w:date="2011-10-31T21:43:00Z">
        <w:r w:rsidDel="00FB6036">
          <w:delText>-Goals of study</w:delText>
        </w:r>
      </w:del>
    </w:p>
    <w:p w14:paraId="601CC401" w14:textId="77777777" w:rsidR="004C11A3" w:rsidRDefault="004C11A3"/>
    <w:p w14:paraId="4A9844E9" w14:textId="77777777" w:rsidR="00B065D3" w:rsidRDefault="004C11A3">
      <w:pPr>
        <w:rPr>
          <w:b/>
        </w:rPr>
      </w:pPr>
      <w:r w:rsidRPr="00331987">
        <w:rPr>
          <w:b/>
          <w:u w:val="single"/>
        </w:rPr>
        <w:t>User study plan</w:t>
      </w:r>
      <w:r>
        <w:rPr>
          <w:b/>
        </w:rPr>
        <w:t xml:space="preserve"> </w:t>
      </w:r>
    </w:p>
    <w:p w14:paraId="4E9883B9" w14:textId="1B8DE2FD" w:rsidR="000612F5" w:rsidRDefault="000612F5">
      <w:r>
        <w:t xml:space="preserve">We will </w:t>
      </w:r>
      <w:r w:rsidR="00B065D3">
        <w:t xml:space="preserve">perform </w:t>
      </w:r>
      <w:r>
        <w:t>a diary study</w:t>
      </w:r>
      <w:ins w:id="33" w:author="Sauvik Das" w:date="2011-10-31T20:45:00Z">
        <w:r w:rsidR="00073BCA">
          <w:t xml:space="preserve"> over the course of 7 days</w:t>
        </w:r>
      </w:ins>
      <w:r>
        <w:t xml:space="preserve">.  During our initial pilot we </w:t>
      </w:r>
      <w:ins w:id="34" w:author="Sauvik Das" w:date="2011-10-31T20:45:00Z">
        <w:r w:rsidR="00073BCA">
          <w:t>will</w:t>
        </w:r>
      </w:ins>
      <w:r>
        <w:t xml:space="preserve"> </w:t>
      </w:r>
      <w:ins w:id="35" w:author="Sauvik Das" w:date="2011-10-31T20:45:00Z">
        <w:r w:rsidR="00073BCA">
          <w:t xml:space="preserve">recruit </w:t>
        </w:r>
      </w:ins>
      <w:r>
        <w:t xml:space="preserve">2-3 participants to test the study over </w:t>
      </w:r>
      <w:ins w:id="36" w:author="Sauvik Das" w:date="2011-10-31T20:45:00Z">
        <w:r w:rsidR="00073BCA">
          <w:t>2 days</w:t>
        </w:r>
      </w:ins>
      <w:r>
        <w:t xml:space="preserve"> to </w:t>
      </w:r>
      <w:r w:rsidR="00B065D3">
        <w:t xml:space="preserve">find issues </w:t>
      </w:r>
      <w:ins w:id="37" w:author="Sauvik Das" w:date="2011-10-31T20:46:00Z">
        <w:r w:rsidR="00073BCA">
          <w:t xml:space="preserve">with our study design </w:t>
        </w:r>
      </w:ins>
      <w:r w:rsidR="00B065D3">
        <w:t xml:space="preserve">prior to </w:t>
      </w:r>
      <w:ins w:id="38" w:author="Sauvik Das" w:date="2011-10-31T20:46:00Z">
        <w:r w:rsidR="00073BCA">
          <w:t xml:space="preserve">conducting the </w:t>
        </w:r>
        <w:proofErr w:type="gramStart"/>
        <w:r w:rsidR="00073BCA">
          <w:t>full length</w:t>
        </w:r>
        <w:proofErr w:type="gramEnd"/>
        <w:r w:rsidR="00073BCA">
          <w:t xml:space="preserve"> </w:t>
        </w:r>
      </w:ins>
      <w:r w:rsidR="00B065D3">
        <w:t>study</w:t>
      </w:r>
      <w:r>
        <w:t>.</w:t>
      </w:r>
    </w:p>
    <w:p w14:paraId="4C022B52" w14:textId="77777777" w:rsidR="000612F5" w:rsidRDefault="000612F5"/>
    <w:p w14:paraId="0A44BDD6" w14:textId="77777777" w:rsidR="000612F5" w:rsidRDefault="00B065D3">
      <w:commentRangeStart w:id="39"/>
      <w:r>
        <w:t xml:space="preserve">In this section we </w:t>
      </w:r>
      <w:r w:rsidR="000612F5">
        <w:t xml:space="preserve">outline the study design and protocol and describe how we plan to perform an initial pilot of our design.  </w:t>
      </w:r>
      <w:commentRangeEnd w:id="39"/>
      <w:r w:rsidR="00073BCA">
        <w:rPr>
          <w:rStyle w:val="CommentReference"/>
        </w:rPr>
        <w:commentReference w:id="39"/>
      </w:r>
    </w:p>
    <w:p w14:paraId="0A337471" w14:textId="77777777" w:rsidR="000612F5" w:rsidRDefault="000612F5"/>
    <w:p w14:paraId="7306C147" w14:textId="77777777" w:rsidR="00464308" w:rsidRPr="00E54ED5" w:rsidRDefault="000612F5">
      <w:pPr>
        <w:rPr>
          <w:b/>
          <w:u w:val="single"/>
        </w:rPr>
      </w:pPr>
      <w:r w:rsidRPr="00E54ED5">
        <w:rPr>
          <w:b/>
          <w:u w:val="single"/>
        </w:rPr>
        <w:t>Overview of user study design/protocol</w:t>
      </w:r>
    </w:p>
    <w:p w14:paraId="6531C3C4" w14:textId="77777777" w:rsidR="00126583" w:rsidRDefault="00464308">
      <w:r>
        <w:t>Our stud</w:t>
      </w:r>
      <w:r w:rsidR="00B065D3">
        <w:t>y consists of three major components</w:t>
      </w:r>
      <w:r>
        <w:t>: a</w:t>
      </w:r>
      <w:r w:rsidR="00B065D3">
        <w:t>n</w:t>
      </w:r>
      <w:r>
        <w:t xml:space="preserve"> </w:t>
      </w:r>
      <w:r w:rsidR="00126583">
        <w:t xml:space="preserve">online </w:t>
      </w:r>
      <w:r w:rsidR="00B065D3">
        <w:t>screening</w:t>
      </w:r>
      <w:r>
        <w:t xml:space="preserve">, </w:t>
      </w:r>
      <w:r w:rsidR="00B065D3">
        <w:t>a week</w:t>
      </w:r>
      <w:r w:rsidR="00126583">
        <w:t>long diary study with nightly online surveys, and a final in-lab interview.</w:t>
      </w:r>
    </w:p>
    <w:p w14:paraId="41302386" w14:textId="77777777" w:rsidR="00126583" w:rsidRDefault="00126583"/>
    <w:p w14:paraId="6ECFA60A" w14:textId="77777777" w:rsidR="00126583" w:rsidRDefault="00126583">
      <w:pPr>
        <w:rPr>
          <w:b/>
          <w:i/>
        </w:rPr>
      </w:pPr>
      <w:r w:rsidRPr="00126583">
        <w:rPr>
          <w:b/>
          <w:i/>
        </w:rPr>
        <w:t>Screener</w:t>
      </w:r>
    </w:p>
    <w:p w14:paraId="2F21D016" w14:textId="4EEC9ED6" w:rsidR="001E3367" w:rsidRDefault="00126583">
      <w:r>
        <w:t xml:space="preserve">We will recruit participants through </w:t>
      </w:r>
      <w:ins w:id="40" w:author="Sauvik Das" w:date="2011-10-31T20:40:00Z">
        <w:r w:rsidR="00073BCA">
          <w:t xml:space="preserve">a </w:t>
        </w:r>
      </w:ins>
      <w:r>
        <w:t>combination of CBDR, Craigslist, and flyers put up around</w:t>
      </w:r>
      <w:ins w:id="41" w:author="Sauvik Das" w:date="2011-10-31T20:40:00Z">
        <w:r w:rsidR="00073BCA">
          <w:t xml:space="preserve"> the</w:t>
        </w:r>
      </w:ins>
      <w:r>
        <w:t xml:space="preserve"> CMU</w:t>
      </w:r>
      <w:ins w:id="42" w:author="Sauvik Das" w:date="2011-10-31T20:40:00Z">
        <w:r w:rsidR="00073BCA">
          <w:t xml:space="preserve"> campus</w:t>
        </w:r>
      </w:ins>
      <w:r>
        <w:t xml:space="preserve">.  Participants will be asked </w:t>
      </w:r>
      <w:r w:rsidR="00B065D3">
        <w:t>take an online screening survey</w:t>
      </w:r>
      <w:ins w:id="43" w:author="Sauvik Das" w:date="2011-10-31T20:40:00Z">
        <w:r w:rsidR="00073BCA">
          <w:t xml:space="preserve"> online</w:t>
        </w:r>
      </w:ins>
      <w:r>
        <w:t xml:space="preserve"> (Appendix A).  </w:t>
      </w:r>
      <w:ins w:id="44" w:author="Sauvik Das" w:date="2011-10-31T20:41:00Z">
        <w:r w:rsidR="00073BCA">
          <w:t>We will screen for</w:t>
        </w:r>
      </w:ins>
      <w:r>
        <w:t xml:space="preserve"> English-speaking participants who</w:t>
      </w:r>
      <w:ins w:id="45" w:author="Sauvik Das" w:date="2011-10-31T20:42:00Z">
        <w:r w:rsidR="00073BCA">
          <w:t>:</w:t>
        </w:r>
      </w:ins>
      <w:r>
        <w:t xml:space="preserve"> are over 18</w:t>
      </w:r>
      <w:ins w:id="46" w:author="Rebecca Balebako" w:date="2011-10-31T21:50:00Z">
        <w:r w:rsidR="00CF40E4">
          <w:t>,</w:t>
        </w:r>
      </w:ins>
      <w:r>
        <w:t xml:space="preserve"> </w:t>
      </w:r>
      <w:r w:rsidR="00B065D3">
        <w:t>post regularly</w:t>
      </w:r>
      <w:r>
        <w:t xml:space="preserve"> on Facebook</w:t>
      </w:r>
      <w:ins w:id="47" w:author="Rebecca Balebako" w:date="2011-10-31T21:50:00Z">
        <w:r w:rsidR="00CF40E4">
          <w:t xml:space="preserve">, </w:t>
        </w:r>
      </w:ins>
      <w:r>
        <w:t xml:space="preserve">have things they </w:t>
      </w:r>
      <w:ins w:id="48" w:author="Sauvik Das" w:date="2011-10-31T20:42:00Z">
        <w:r w:rsidR="00073BCA">
          <w:t>would like to share with friends but decide not to post</w:t>
        </w:r>
      </w:ins>
      <w:r>
        <w:t xml:space="preserve"> on Facebook</w:t>
      </w:r>
      <w:ins w:id="49" w:author="Rebecca Balebako" w:date="2011-10-31T21:50:00Z">
        <w:r w:rsidR="00CF40E4">
          <w:t>,</w:t>
        </w:r>
      </w:ins>
      <w:ins w:id="50" w:author="Sauvik Das" w:date="2011-10-31T20:43:00Z">
        <w:r w:rsidR="00714715">
          <w:t xml:space="preserve"> </w:t>
        </w:r>
        <w:r w:rsidR="00073BCA">
          <w:t xml:space="preserve">are willing to detail their thought </w:t>
        </w:r>
        <w:r w:rsidR="00073BCA">
          <w:lastRenderedPageBreak/>
          <w:t>process about those decisions</w:t>
        </w:r>
      </w:ins>
      <w:ins w:id="51" w:author="Rebecca Balebako" w:date="2011-10-31T21:50:00Z">
        <w:r w:rsidR="00CF40E4">
          <w:t>,</w:t>
        </w:r>
      </w:ins>
      <w:r>
        <w:t xml:space="preserve"> and have cell phones that they </w:t>
      </w:r>
      <w:ins w:id="52" w:author="Rebecca Balebako" w:date="2011-10-31T21:52:00Z">
        <w:r w:rsidR="00CF40E4">
          <w:t xml:space="preserve">use to send </w:t>
        </w:r>
      </w:ins>
      <w:r>
        <w:t>text</w:t>
      </w:r>
      <w:ins w:id="53" w:author="Rebecca Balebako" w:date="2011-10-31T21:52:00Z">
        <w:r w:rsidR="00CF40E4">
          <w:t xml:space="preserve"> messages</w:t>
        </w:r>
      </w:ins>
      <w:del w:id="54" w:author="Rebecca Balebako" w:date="2011-10-31T21:52:00Z">
        <w:r w:rsidDel="00CF40E4">
          <w:delText xml:space="preserve"> on fairly regularly</w:delText>
        </w:r>
      </w:del>
      <w:r>
        <w:t>.</w:t>
      </w:r>
    </w:p>
    <w:p w14:paraId="3F38989C" w14:textId="77777777" w:rsidR="001E3367" w:rsidRDefault="001E3367"/>
    <w:p w14:paraId="7943707C" w14:textId="77777777" w:rsidR="00126583" w:rsidRDefault="001E3367">
      <w:r>
        <w:t>Participants will not be paid for completing the screening survey.</w:t>
      </w:r>
    </w:p>
    <w:p w14:paraId="2B3F40C1" w14:textId="77777777" w:rsidR="00126583" w:rsidRDefault="00126583"/>
    <w:p w14:paraId="34A401C2" w14:textId="77777777" w:rsidR="00126583" w:rsidRDefault="00126583">
      <w:pPr>
        <w:rPr>
          <w:b/>
          <w:i/>
        </w:rPr>
      </w:pPr>
      <w:r>
        <w:rPr>
          <w:b/>
          <w:i/>
        </w:rPr>
        <w:t>Diary study</w:t>
      </w:r>
    </w:p>
    <w:p w14:paraId="21726E03" w14:textId="19E91D67" w:rsidR="00126583" w:rsidRDefault="00126583">
      <w:r>
        <w:t xml:space="preserve">After the </w:t>
      </w:r>
      <w:ins w:id="55" w:author="Sauvik Das" w:date="2011-10-31T21:06:00Z">
        <w:r w:rsidR="00636098">
          <w:t>screening</w:t>
        </w:r>
      </w:ins>
      <w:r>
        <w:t>, we will send qualified participants a set of instructions</w:t>
      </w:r>
      <w:ins w:id="56" w:author="Sauvik Das" w:date="2011-10-31T21:06:00Z">
        <w:r w:rsidR="00636098">
          <w:t xml:space="preserve"> online</w:t>
        </w:r>
      </w:ins>
      <w:r>
        <w:t xml:space="preserve">.  </w:t>
      </w:r>
      <w:ins w:id="57" w:author="Sauvik Das" w:date="2011-10-31T21:07:00Z">
        <w:r w:rsidR="00636098">
          <w:t>Concisely, participants</w:t>
        </w:r>
      </w:ins>
      <w:r>
        <w:t xml:space="preserve"> will </w:t>
      </w:r>
      <w:ins w:id="58" w:author="Sauvik Das" w:date="2011-10-31T21:07:00Z">
        <w:r w:rsidR="00636098">
          <w:t xml:space="preserve">be asked to </w:t>
        </w:r>
      </w:ins>
      <w:r>
        <w:t xml:space="preserve">send us text messages describing anything </w:t>
      </w:r>
      <w:commentRangeStart w:id="59"/>
      <w:r>
        <w:t xml:space="preserve">they </w:t>
      </w:r>
      <w:ins w:id="60" w:author="Jason Wiese" w:date="2011-10-31T19:23:00Z">
        <w:r w:rsidR="00024131">
          <w:t xml:space="preserve">would consider sharing with friends, but decide not to post on </w:t>
        </w:r>
      </w:ins>
      <w:ins w:id="61" w:author="Sauvik Das" w:date="2011-10-31T21:07:00Z">
        <w:r w:rsidR="00636098">
          <w:t>F</w:t>
        </w:r>
      </w:ins>
      <w:ins w:id="62" w:author="Jason Wiese" w:date="2011-10-31T19:23:00Z">
        <w:r w:rsidR="00024131">
          <w:t>acebook.</w:t>
        </w:r>
      </w:ins>
      <w:commentRangeEnd w:id="59"/>
      <w:ins w:id="63" w:author="Jason Wiese" w:date="2011-10-31T19:24:00Z">
        <w:r w:rsidR="00024131">
          <w:rPr>
            <w:rStyle w:val="CommentReference"/>
          </w:rPr>
          <w:commentReference w:id="59"/>
        </w:r>
      </w:ins>
      <w:ins w:id="65" w:author="Jason Wiese" w:date="2011-10-31T19:23:00Z">
        <w:r w:rsidR="00024131">
          <w:t xml:space="preserve"> </w:t>
        </w:r>
      </w:ins>
      <w:del w:id="66" w:author="Jason Wiese" w:date="2011-10-31T19:24:00Z">
        <w:r w:rsidDel="00024131">
          <w:delText xml:space="preserve">think about posting on Facebook but decide not to post.  </w:delText>
        </w:r>
      </w:del>
      <w:ins w:id="67" w:author="Sauvik Das" w:date="2011-10-31T21:07:00Z">
        <w:r w:rsidR="008B38E8">
          <w:t xml:space="preserve"> </w:t>
        </w:r>
      </w:ins>
      <w:r>
        <w:t xml:space="preserve">Every night we will send </w:t>
      </w:r>
      <w:r w:rsidR="001E3367">
        <w:t xml:space="preserve">each </w:t>
      </w:r>
      <w:r w:rsidR="00E750AC">
        <w:t>participant</w:t>
      </w:r>
      <w:r>
        <w:t xml:space="preserve"> a </w:t>
      </w:r>
      <w:ins w:id="68" w:author="Sauvik Das" w:date="2011-10-31T21:07:00Z">
        <w:r w:rsidR="008B38E8">
          <w:t xml:space="preserve">questionnaire (Appendix B) </w:t>
        </w:r>
      </w:ins>
      <w:r>
        <w:t xml:space="preserve">that </w:t>
      </w:r>
      <w:ins w:id="69" w:author="Sauvik Das" w:date="2011-10-31T21:08:00Z">
        <w:r w:rsidR="008B38E8">
          <w:t>is designed to obtain additional, detailed information about each text message the participant sends us throughout the day</w:t>
        </w:r>
      </w:ins>
      <w:r w:rsidR="001E3367">
        <w:t xml:space="preserve">.  The goal of the survey </w:t>
      </w:r>
      <w:ins w:id="70" w:author="Sauvik Das" w:date="2011-10-31T21:09:00Z">
        <w:r w:rsidR="008B38E8">
          <w:t>is to understand the factors that belie participants’ decision not share specific content on Facebook</w:t>
        </w:r>
      </w:ins>
      <w:r>
        <w:t>.  To</w:t>
      </w:r>
      <w:ins w:id="71" w:author="Sauvik Das" w:date="2011-10-31T21:09:00Z">
        <w:r w:rsidR="00736569">
          <w:t xml:space="preserve"> mitigate</w:t>
        </w:r>
      </w:ins>
      <w:r>
        <w:t xml:space="preserve"> the effect of participants forgetting to send text messages or not sending in posts</w:t>
      </w:r>
      <w:del w:id="72" w:author="Rebecca Balebako" w:date="2011-10-31T21:54:00Z">
        <w:r w:rsidDel="00CF40E4">
          <w:delText xml:space="preserve"> because </w:delText>
        </w:r>
      </w:del>
      <w:ins w:id="73" w:author="Sauvik Das" w:date="2011-10-31T21:10:00Z">
        <w:del w:id="74" w:author="Rebecca Balebako" w:date="2011-10-31T21:54:00Z">
          <w:r w:rsidR="00736569" w:rsidDel="00CF40E4">
            <w:delText>of a lack of desire to complete the daily questionnaire</w:delText>
          </w:r>
        </w:del>
        <w:r w:rsidR="00736569">
          <w:t>,</w:t>
        </w:r>
      </w:ins>
      <w:r>
        <w:t xml:space="preserve"> </w:t>
      </w:r>
      <w:ins w:id="75" w:author="Sauvik Das" w:date="2011-10-31T21:10:00Z">
        <w:r w:rsidR="00736569">
          <w:t>the questionnaire</w:t>
        </w:r>
      </w:ins>
      <w:r>
        <w:t xml:space="preserve"> </w:t>
      </w:r>
      <w:ins w:id="76" w:author="Sauvik Das" w:date="2011-10-31T21:10:00Z">
        <w:r w:rsidR="00736569">
          <w:t xml:space="preserve">will ask participants who do not send in any text messages </w:t>
        </w:r>
      </w:ins>
      <w:ins w:id="77" w:author="Sauvik Das" w:date="2011-10-31T21:11:00Z">
        <w:r w:rsidR="00736569">
          <w:t xml:space="preserve">general </w:t>
        </w:r>
      </w:ins>
      <w:r>
        <w:t xml:space="preserve">questions about </w:t>
      </w:r>
      <w:ins w:id="78" w:author="Sauvik Das" w:date="2011-10-31T21:11:00Z">
        <w:r w:rsidR="00736569">
          <w:t xml:space="preserve">their </w:t>
        </w:r>
      </w:ins>
      <w:r>
        <w:t>Facebook usage.</w:t>
      </w:r>
    </w:p>
    <w:p w14:paraId="3DF33A3D" w14:textId="77777777" w:rsidR="00126583" w:rsidRDefault="00126583"/>
    <w:p w14:paraId="370E0523" w14:textId="1E3096D2" w:rsidR="00126583" w:rsidRDefault="00736569">
      <w:ins w:id="79" w:author="Sauvik Das" w:date="2011-10-31T21:11:00Z">
        <w:r>
          <w:t xml:space="preserve">To implement our </w:t>
        </w:r>
      </w:ins>
      <w:ins w:id="80" w:author="Sauvik Das" w:date="2011-10-31T21:13:00Z">
        <w:r>
          <w:t>nightly questionnaire, we will use</w:t>
        </w:r>
      </w:ins>
      <w:r w:rsidR="00126583">
        <w:t xml:space="preserve"> </w:t>
      </w:r>
      <w:proofErr w:type="spellStart"/>
      <w:r w:rsidR="00126583">
        <w:t>Twilio</w:t>
      </w:r>
      <w:proofErr w:type="spellEnd"/>
      <w:r w:rsidR="00126583">
        <w:t>, a service that stores text</w:t>
      </w:r>
      <w:ins w:id="81" w:author="Sauvik Das" w:date="2011-10-31T21:13:00Z">
        <w:r>
          <w:t xml:space="preserve"> messages </w:t>
        </w:r>
      </w:ins>
      <w:ins w:id="82" w:author="Sauvik Das" w:date="2011-10-31T21:12:00Z">
        <w:r>
          <w:t xml:space="preserve">sent </w:t>
        </w:r>
      </w:ins>
      <w:r w:rsidR="00126583">
        <w:t>to a specified number</w:t>
      </w:r>
      <w:ins w:id="83" w:author="Sauvik Das" w:date="2011-10-31T21:13:00Z">
        <w:r>
          <w:t xml:space="preserve"> on a server accessible through </w:t>
        </w:r>
        <w:proofErr w:type="spellStart"/>
        <w:r>
          <w:t>RESTful</w:t>
        </w:r>
        <w:proofErr w:type="spellEnd"/>
        <w:r>
          <w:t xml:space="preserve"> API calls</w:t>
        </w:r>
      </w:ins>
      <w:r w:rsidR="00126583">
        <w:t xml:space="preserve">. </w:t>
      </w:r>
      <w:ins w:id="84" w:author="Sauvik Das" w:date="2011-10-31T21:15:00Z">
        <w:r w:rsidR="00B56BFC">
          <w:t xml:space="preserve">Each participant will be given a unique ID hashed from their phone </w:t>
        </w:r>
        <w:proofErr w:type="gramStart"/>
        <w:r w:rsidR="00B56BFC">
          <w:t>numbers which</w:t>
        </w:r>
        <w:proofErr w:type="gramEnd"/>
        <w:r w:rsidR="00B56BFC">
          <w:t xml:space="preserve"> they will be able to use to access their customized questionnaire every night.</w:t>
        </w:r>
      </w:ins>
    </w:p>
    <w:p w14:paraId="2FE7D46D" w14:textId="77777777" w:rsidR="00126583" w:rsidRDefault="00126583"/>
    <w:p w14:paraId="6BCD22BA" w14:textId="77777777" w:rsidR="00B6287D" w:rsidRDefault="00126583">
      <w:r>
        <w:t>Participants will be paid $2 per ni</w:t>
      </w:r>
      <w:r w:rsidR="00B6287D">
        <w:t>ghtly survey that they fill out.</w:t>
      </w:r>
    </w:p>
    <w:p w14:paraId="37BA1E33" w14:textId="77777777" w:rsidR="00126583" w:rsidRDefault="00126583"/>
    <w:p w14:paraId="7A256244" w14:textId="77777777" w:rsidR="00126583" w:rsidRDefault="00126583">
      <w:pPr>
        <w:rPr>
          <w:b/>
          <w:i/>
        </w:rPr>
      </w:pPr>
      <w:r w:rsidRPr="00126583">
        <w:rPr>
          <w:b/>
          <w:i/>
        </w:rPr>
        <w:t>Final interview</w:t>
      </w:r>
    </w:p>
    <w:p w14:paraId="0737BF72" w14:textId="1D55106C" w:rsidR="00B6287D" w:rsidRDefault="004F27BA">
      <w:commentRangeStart w:id="85"/>
      <w:ins w:id="86" w:author="Sauvik Das" w:date="2011-10-31T21:17:00Z">
        <w:r>
          <w:t>Participants</w:t>
        </w:r>
      </w:ins>
      <w:r w:rsidR="00126583">
        <w:t xml:space="preserve"> who fill out at least 4 nightly surveys will qualify to participate in a final i</w:t>
      </w:r>
      <w:r w:rsidR="001E3367">
        <w:t>nterview at the end of the week</w:t>
      </w:r>
      <w:r w:rsidR="00126583">
        <w:t xml:space="preserve">long period.  </w:t>
      </w:r>
      <w:r w:rsidR="006175AC">
        <w:t xml:space="preserve">The interview will be </w:t>
      </w:r>
      <w:ins w:id="87" w:author="Sauvik Das" w:date="2011-10-31T21:17:00Z">
        <w:r>
          <w:t xml:space="preserve">semi-structured, last </w:t>
        </w:r>
      </w:ins>
      <w:r w:rsidR="006175AC">
        <w:t>approximately one hour long and</w:t>
      </w:r>
      <w:r w:rsidR="001E3367">
        <w:t xml:space="preserve"> will</w:t>
      </w:r>
      <w:r w:rsidR="006175AC">
        <w:t xml:space="preserve"> take place in-person in the lab.</w:t>
      </w:r>
      <w:commentRangeEnd w:id="85"/>
      <w:r w:rsidR="00920AD5">
        <w:rPr>
          <w:rStyle w:val="CommentReference"/>
        </w:rPr>
        <w:commentReference w:id="85"/>
      </w:r>
      <w:r w:rsidR="006175AC">
        <w:t xml:space="preserve">   We will schedule times with each qualifying participant over email.  The draft script for the final interview </w:t>
      </w:r>
      <w:ins w:id="88" w:author="Sauvik Das" w:date="2011-10-31T21:18:00Z">
        <w:r>
          <w:t>is included</w:t>
        </w:r>
      </w:ins>
      <w:r w:rsidR="006175AC">
        <w:t xml:space="preserve"> in Appendix C.</w:t>
      </w:r>
    </w:p>
    <w:p w14:paraId="00B82BE5" w14:textId="77777777" w:rsidR="00B6287D" w:rsidRDefault="00B6287D"/>
    <w:p w14:paraId="18FC428F" w14:textId="3743CF12" w:rsidR="00B6287D" w:rsidRDefault="00B6287D">
      <w:r>
        <w:t>The goal</w:t>
      </w:r>
      <w:r w:rsidR="001E3367">
        <w:t xml:space="preserve"> of the final interview is </w:t>
      </w:r>
      <w:r>
        <w:t xml:space="preserve">to probe </w:t>
      </w:r>
      <w:ins w:id="89" w:author="Sauvik Das" w:date="2011-10-31T21:19:00Z">
        <w:r w:rsidR="004F27BA">
          <w:t xml:space="preserve">participants about the underlying factors underlying </w:t>
        </w:r>
      </w:ins>
      <w:ins w:id="90" w:author="Sauvik Das" w:date="2011-10-31T21:20:00Z">
        <w:r w:rsidR="004F27BA">
          <w:t>their</w:t>
        </w:r>
      </w:ins>
      <w:ins w:id="91" w:author="Sauvik Das" w:date="2011-10-31T21:19:00Z">
        <w:r w:rsidR="004F27BA">
          <w:t xml:space="preserve"> </w:t>
        </w:r>
      </w:ins>
      <w:ins w:id="92" w:author="Sauvik Das" w:date="2011-10-31T21:20:00Z">
        <w:r w:rsidR="004F27BA">
          <w:t>decisions not to share certain content on Facebook. Specifically, we want to understand the</w:t>
        </w:r>
      </w:ins>
      <w:ins w:id="93" w:author="Sauvik Das" w:date="2011-10-31T21:19:00Z">
        <w:r w:rsidR="004F27BA">
          <w:t xml:space="preserve"> </w:t>
        </w:r>
      </w:ins>
      <w:r>
        <w:t>characteris</w:t>
      </w:r>
      <w:r w:rsidR="001E3367">
        <w:t>tics of</w:t>
      </w:r>
      <w:r>
        <w:t xml:space="preserve"> people that the participants would and would not like to have shared the material they reported</w:t>
      </w:r>
      <w:ins w:id="94" w:author="Sauvik Das" w:date="2011-10-31T21:22:00Z">
        <w:r w:rsidR="008D40A9">
          <w:t>, and extract commonalities between these groups of people across participants to inform ideal default friend groupings.</w:t>
        </w:r>
      </w:ins>
      <w:r>
        <w:t xml:space="preserve"> </w:t>
      </w:r>
      <w:ins w:id="95" w:author="Sauvik Das" w:date="2011-10-31T21:23:00Z">
        <w:r w:rsidR="008D40A9">
          <w:t>Additionally, we will also</w:t>
        </w:r>
      </w:ins>
      <w:r>
        <w:t xml:space="preserve"> ask participants </w:t>
      </w:r>
      <w:ins w:id="96" w:author="Sauvik Das" w:date="2011-10-31T21:23:00Z">
        <w:r w:rsidR="008D40A9">
          <w:t xml:space="preserve">to detail any other reasons they might have </w:t>
        </w:r>
      </w:ins>
      <w:r>
        <w:t>decided not to post the material.  We would also like to probe in more detail about participants sharing preferences and social media usage.</w:t>
      </w:r>
      <w:ins w:id="97" w:author="Sauvik Das" w:date="2011-10-31T21:24:00Z">
        <w:r w:rsidR="008D40A9">
          <w:t xml:space="preserve"> We will prompt participants with their questionnaire responses.</w:t>
        </w:r>
      </w:ins>
    </w:p>
    <w:p w14:paraId="20921BFD" w14:textId="77777777" w:rsidR="00B6287D" w:rsidRDefault="00B6287D"/>
    <w:p w14:paraId="2048854D" w14:textId="77777777" w:rsidR="00B6287D" w:rsidRDefault="00B6287D">
      <w:r>
        <w:t>At the end of the interview, participants will be paid $20 (plus payment for the nightly surveys).</w:t>
      </w:r>
    </w:p>
    <w:p w14:paraId="192EA8A3" w14:textId="77777777" w:rsidR="004C11A3" w:rsidRDefault="004C11A3"/>
    <w:p w14:paraId="2E084640" w14:textId="77777777" w:rsidR="004C11A3" w:rsidRDefault="004C11A3" w:rsidP="004C11A3">
      <w:pPr>
        <w:rPr>
          <w:b/>
          <w:u w:val="single"/>
        </w:rPr>
      </w:pPr>
      <w:r w:rsidRPr="004C11A3">
        <w:rPr>
          <w:b/>
          <w:u w:val="single"/>
        </w:rPr>
        <w:t xml:space="preserve">Progress to date </w:t>
      </w:r>
    </w:p>
    <w:p w14:paraId="0E7BDCF5" w14:textId="77777777" w:rsidR="004C11A3" w:rsidRPr="004C11A3" w:rsidRDefault="004C11A3" w:rsidP="004C11A3">
      <w:r>
        <w:t>To date our progress has primarily been in three areas: submitting our IRB forms, designing our basic protocol, and starting to create the technical framework we intend to use.</w:t>
      </w:r>
    </w:p>
    <w:p w14:paraId="40D85AB7" w14:textId="77777777" w:rsidR="004C11A3" w:rsidRDefault="004C11A3" w:rsidP="004C11A3">
      <w:pPr>
        <w:rPr>
          <w:b/>
        </w:rPr>
      </w:pPr>
    </w:p>
    <w:p w14:paraId="471CE70C" w14:textId="77777777" w:rsidR="004C11A3" w:rsidRDefault="004C11A3" w:rsidP="004C11A3">
      <w:pPr>
        <w:rPr>
          <w:b/>
        </w:rPr>
      </w:pPr>
      <w:r>
        <w:rPr>
          <w:b/>
        </w:rPr>
        <w:t>IRB submission</w:t>
      </w:r>
    </w:p>
    <w:p w14:paraId="3AD8A14F" w14:textId="77777777" w:rsidR="004C11A3" w:rsidRDefault="004C11A3" w:rsidP="004C11A3">
      <w:r>
        <w:t xml:space="preserve">We submitted our IRB forms on 10/31/11.  We hope to get approval within 2-3 weeks to have time to complete our study.  </w:t>
      </w:r>
      <w:commentRangeStart w:id="98"/>
      <w:r>
        <w:t xml:space="preserve">If we do not get approval in time </w:t>
      </w:r>
      <w:commentRangeEnd w:id="98"/>
      <w:r w:rsidR="00193B16">
        <w:rPr>
          <w:rStyle w:val="CommentReference"/>
        </w:rPr>
        <w:commentReference w:id="98"/>
      </w:r>
      <w:r>
        <w:t>to complete the study, we will complete a pilot version of the study with volunteer participants we recruit from among our friends.</w:t>
      </w:r>
    </w:p>
    <w:p w14:paraId="23B12765" w14:textId="77777777" w:rsidR="004C11A3" w:rsidRDefault="004C11A3" w:rsidP="004C11A3"/>
    <w:p w14:paraId="5E412368" w14:textId="77777777" w:rsidR="004C11A3" w:rsidRDefault="004C11A3" w:rsidP="004C11A3">
      <w:pPr>
        <w:rPr>
          <w:b/>
        </w:rPr>
      </w:pPr>
      <w:r>
        <w:rPr>
          <w:b/>
        </w:rPr>
        <w:t>Protocol development</w:t>
      </w:r>
    </w:p>
    <w:p w14:paraId="03F84532" w14:textId="77777777"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14:paraId="66833EAB" w14:textId="77777777" w:rsidR="004C11A3" w:rsidRDefault="004C11A3" w:rsidP="004C11A3"/>
    <w:p w14:paraId="5408061A" w14:textId="77777777" w:rsidR="004C11A3" w:rsidRDefault="004C11A3" w:rsidP="004C11A3">
      <w:pPr>
        <w:rPr>
          <w:b/>
        </w:rPr>
      </w:pPr>
      <w:r w:rsidRPr="004C11A3">
        <w:rPr>
          <w:b/>
        </w:rPr>
        <w:t>Technical framework</w:t>
      </w:r>
    </w:p>
    <w:p w14:paraId="52DF076F" w14:textId="5A111D87"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w:t>
      </w:r>
      <w:ins w:id="99" w:author="Sauvik Das" w:date="2011-10-31T21:25:00Z">
        <w:r w:rsidR="009049A7">
          <w:t>To date, we have developed a prototype web application that renders text messages sent from distinct phone numbers onto distinct webpages accessible through a unique identifier</w:t>
        </w:r>
      </w:ins>
      <w:r>
        <w:t xml:space="preserve">.  </w:t>
      </w:r>
      <w:ins w:id="100" w:author="Sauvik Das" w:date="2011-10-31T21:26:00Z">
        <w:r w:rsidR="009049A7">
          <w:t xml:space="preserve">We </w:t>
        </w:r>
        <w:del w:id="101" w:author="Rebecca Balebako" w:date="2011-10-31T21:57:00Z">
          <w:r w:rsidR="009049A7" w:rsidDel="00193B16">
            <w:delText>have yet to render the questionnaire surrounding these messages, as well as the nightly mailing service</w:delText>
          </w:r>
        </w:del>
      </w:ins>
      <w:ins w:id="102" w:author="Rebecca Balebako" w:date="2011-10-31T21:57:00Z">
        <w:r w:rsidR="00193B16">
          <w:t>are in the process of creating the questionnaire and nightly mailing service.  W</w:t>
        </w:r>
      </w:ins>
      <w:ins w:id="103" w:author="Sauvik Das" w:date="2011-10-31T21:26:00Z">
        <w:del w:id="104" w:author="Rebecca Balebako" w:date="2011-10-31T21:57:00Z">
          <w:r w:rsidR="009049A7" w:rsidDel="00193B16">
            <w:delText>, but w</w:delText>
          </w:r>
        </w:del>
        <w:r w:rsidR="009049A7">
          <w:t xml:space="preserve">e </w:t>
        </w:r>
        <w:proofErr w:type="gramStart"/>
        <w:r w:rsidR="009049A7">
          <w:t>believe</w:t>
        </w:r>
        <w:proofErr w:type="gramEnd"/>
        <w:r w:rsidR="009049A7">
          <w:t xml:space="preserve"> the implementation of these </w:t>
        </w:r>
      </w:ins>
      <w:ins w:id="105" w:author="Sauvik Das" w:date="2011-10-31T21:27:00Z">
        <w:r w:rsidR="009049A7">
          <w:t xml:space="preserve">services </w:t>
        </w:r>
      </w:ins>
      <w:ins w:id="106" w:author="Sauvik Das" w:date="2011-10-31T21:26:00Z">
        <w:r w:rsidR="009049A7">
          <w:t xml:space="preserve">to be relatively </w:t>
        </w:r>
      </w:ins>
      <w:ins w:id="107" w:author="Sauvik Das" w:date="2011-10-31T21:27:00Z">
        <w:r w:rsidR="009049A7">
          <w:t xml:space="preserve">straightforward. </w:t>
        </w:r>
      </w:ins>
      <w:r>
        <w:t>We hope to use this functionality to get the full survey running in time for the initial pilot; however, if we cannot get it to work properly, we will hand-enter the nightly surveys for our first round of piloting.</w:t>
      </w:r>
    </w:p>
    <w:p w14:paraId="512D0E0E" w14:textId="77777777" w:rsidR="004C11A3" w:rsidRDefault="004C11A3"/>
    <w:p w14:paraId="48811C08" w14:textId="77777777"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14:paraId="1C1D3CCB" w14:textId="77777777" w:rsidR="005B30EE" w:rsidRDefault="005B30EE">
      <w:del w:id="108" w:author="Jason Wiese" w:date="2011-10-31T19:15:00Z">
        <w:r w:rsidDel="00920AD5">
          <w:delText xml:space="preserve">The </w:delText>
        </w:r>
      </w:del>
      <w:ins w:id="109" w:author="Jason Wiese" w:date="2011-10-31T19:15:00Z">
        <w:r w:rsidR="00920AD5">
          <w:t xml:space="preserve">We </w:t>
        </w:r>
      </w:ins>
      <w:r w:rsidR="001E3367">
        <w:t>have had some protocol and technical issues so far.</w:t>
      </w:r>
    </w:p>
    <w:p w14:paraId="28B20214" w14:textId="77777777" w:rsidR="005B30EE" w:rsidRPr="005B30EE" w:rsidRDefault="005B30EE"/>
    <w:p w14:paraId="500673EF" w14:textId="77777777" w:rsidR="005B30EE" w:rsidRDefault="005B30EE">
      <w:pPr>
        <w:rPr>
          <w:b/>
          <w:i/>
        </w:rPr>
      </w:pPr>
      <w:r>
        <w:rPr>
          <w:b/>
          <w:i/>
        </w:rPr>
        <w:t>Protocol issues</w:t>
      </w:r>
    </w:p>
    <w:p w14:paraId="229A7A48" w14:textId="63AE1ABA"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w:t>
      </w:r>
      <w:del w:id="110" w:author="Rebecca Balebako" w:date="2011-10-31T21:58:00Z">
        <w:r w:rsidDel="00193B16">
          <w:delText xml:space="preserve">approximately the same length </w:delText>
        </w:r>
      </w:del>
      <w:ins w:id="111" w:author="Rebecca Balebako" w:date="2011-10-31T21:58:00Z">
        <w:r w:rsidR="00193B16">
          <w:t xml:space="preserve">a </w:t>
        </w:r>
      </w:ins>
      <w:r>
        <w:t xml:space="preserve">nightly survey </w:t>
      </w:r>
      <w:ins w:id="112" w:author="Rebecca Balebako" w:date="2011-10-31T21:58:00Z">
        <w:r w:rsidR="00193B16">
          <w:t xml:space="preserve">of approximately the same length </w:t>
        </w:r>
      </w:ins>
      <w:r>
        <w:t>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 xml:space="preserve">Using this strategy we hope that participants will </w:t>
      </w:r>
      <w:del w:id="113" w:author="Jason Wiese" w:date="2011-10-31T19:17:00Z">
        <w:r w:rsidR="001E3367" w:rsidDel="00920AD5">
          <w:delText>no motivation not</w:delText>
        </w:r>
      </w:del>
      <w:ins w:id="114" w:author="Jason Wiese" w:date="2011-10-31T19:17:00Z">
        <w:r w:rsidR="00920AD5">
          <w:t>be motivated to</w:t>
        </w:r>
      </w:ins>
      <w:r w:rsidR="001E3367">
        <w:t xml:space="preserve"> to text</w:t>
      </w:r>
      <w:r>
        <w:t xml:space="preserve"> us posts.</w:t>
      </w:r>
    </w:p>
    <w:p w14:paraId="1B51E98F" w14:textId="77777777" w:rsidR="005B30EE" w:rsidRPr="005B30EE" w:rsidRDefault="005B30EE"/>
    <w:p w14:paraId="3079DEC7" w14:textId="77777777" w:rsidR="004C11A3" w:rsidRPr="005B30EE" w:rsidRDefault="005B30EE">
      <w:pPr>
        <w:rPr>
          <w:b/>
          <w:i/>
        </w:rPr>
      </w:pPr>
      <w:r>
        <w:rPr>
          <w:b/>
          <w:i/>
        </w:rPr>
        <w:t>Technical issues</w:t>
      </w:r>
    </w:p>
    <w:p w14:paraId="4E644B3D" w14:textId="4FCBA7D6" w:rsidR="004C11A3" w:rsidRPr="004C11A3" w:rsidRDefault="005B30EE">
      <w:r>
        <w:t xml:space="preserve">Our biggest technical issue at this point is determining how to capture and display texts. </w:t>
      </w:r>
      <w:r w:rsidR="00CF47BD">
        <w:t>However, so far we have been able to make</w:t>
      </w:r>
      <w:ins w:id="115" w:author="Sauvik Das" w:date="2011-10-31T21:29:00Z">
        <w:r w:rsidR="00D20316">
          <w:t xml:space="preserve"> significant</w:t>
        </w:r>
      </w:ins>
      <w:r w:rsidR="00CF47BD">
        <w:t xml:space="preserve"> progress</w:t>
      </w:r>
      <w:ins w:id="116" w:author="Sauvik Das" w:date="2011-10-31T21:29:00Z">
        <w:r w:rsidR="00D20316">
          <w:t xml:space="preserve"> and believe the implementation of our service to be feasible</w:t>
        </w:r>
      </w:ins>
      <w:r w:rsidR="00CF47BD">
        <w:t>.</w:t>
      </w:r>
    </w:p>
    <w:p w14:paraId="78A73FEB" w14:textId="77777777" w:rsidR="004C11A3" w:rsidRDefault="004C11A3"/>
    <w:p w14:paraId="434C15A1" w14:textId="77777777" w:rsidR="00B70204" w:rsidRDefault="00C629E4" w:rsidP="00B70204">
      <w:pPr>
        <w:rPr>
          <w:ins w:id="117" w:author="Jason Wiese" w:date="2011-10-31T19:18:00Z"/>
          <w:b/>
        </w:rPr>
      </w:pPr>
      <w:r>
        <w:rPr>
          <w:b/>
          <w:u w:val="single"/>
        </w:rPr>
        <w:br w:type="page"/>
      </w:r>
      <w:r w:rsidR="00126583" w:rsidRPr="00CF47BD">
        <w:rPr>
          <w:b/>
        </w:rPr>
        <w:t>Appendix A: Screening survey</w:t>
      </w:r>
    </w:p>
    <w:p w14:paraId="58E693AF" w14:textId="77777777" w:rsidR="00920AD5" w:rsidRDefault="00920AD5" w:rsidP="00B70204">
      <w:pPr>
        <w:rPr>
          <w:ins w:id="118" w:author="Jason Wiese" w:date="2011-10-31T19:18:00Z"/>
          <w:b/>
        </w:rPr>
      </w:pPr>
      <w:ins w:id="119" w:author="Jason Wiese" w:date="2011-10-31T19:18:00Z">
        <w:r>
          <w:rPr>
            <w:b/>
          </w:rPr>
          <w:tab/>
          <w:t>CONSENT FORM</w:t>
        </w:r>
      </w:ins>
    </w:p>
    <w:p w14:paraId="20BC8462" w14:textId="77777777" w:rsidR="00920AD5" w:rsidRPr="00F928B1" w:rsidRDefault="00920AD5" w:rsidP="00B70204">
      <w:pPr>
        <w:rPr>
          <w:b/>
          <w:u w:val="single"/>
        </w:rPr>
      </w:pPr>
    </w:p>
    <w:p w14:paraId="7B2F54FA" w14:textId="77777777"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61DBEF8F" w14:textId="77777777" w:rsidR="00B70204" w:rsidRDefault="00B70204" w:rsidP="00B70204"/>
    <w:p w14:paraId="4D821ACA" w14:textId="77777777" w:rsidR="00B70204" w:rsidRDefault="00B70204" w:rsidP="00B70204">
      <w:pPr>
        <w:pStyle w:val="ListParagraph"/>
        <w:numPr>
          <w:ilvl w:val="0"/>
          <w:numId w:val="1"/>
        </w:numPr>
      </w:pPr>
      <w:r>
        <w:t>What is your age? [FREE RESPONSE, ELIMINATE IF BELOW 18]</w:t>
      </w:r>
    </w:p>
    <w:p w14:paraId="134A890F" w14:textId="77777777" w:rsidR="00B70204" w:rsidRDefault="00B70204" w:rsidP="00B70204">
      <w:pPr>
        <w:pStyle w:val="ListParagraph"/>
        <w:numPr>
          <w:ilvl w:val="0"/>
          <w:numId w:val="1"/>
        </w:numPr>
      </w:pPr>
      <w:r>
        <w:t>What is your gender?</w:t>
      </w:r>
    </w:p>
    <w:p w14:paraId="2D78B77A" w14:textId="77777777" w:rsidR="00B70204" w:rsidRDefault="00B70204" w:rsidP="00B70204">
      <w:pPr>
        <w:pStyle w:val="ListParagraph"/>
        <w:numPr>
          <w:ilvl w:val="0"/>
          <w:numId w:val="1"/>
        </w:numPr>
      </w:pPr>
      <w:r>
        <w:t>On a scale of 1-5, where 1 is not fluent at all and 5 is native speaker, please rate your English fluency [ELIMINATE IF BELOW 4]</w:t>
      </w:r>
    </w:p>
    <w:p w14:paraId="0B23918D" w14:textId="77777777" w:rsidR="00B70204" w:rsidRDefault="00B70204" w:rsidP="00B70204">
      <w:pPr>
        <w:pStyle w:val="ListParagraph"/>
        <w:numPr>
          <w:ilvl w:val="1"/>
          <w:numId w:val="1"/>
        </w:numPr>
      </w:pPr>
      <w:r>
        <w:t>1 – Not fluent at all</w:t>
      </w:r>
    </w:p>
    <w:p w14:paraId="6E93739C" w14:textId="77777777" w:rsidR="00B70204" w:rsidRDefault="00B70204" w:rsidP="00B70204">
      <w:pPr>
        <w:pStyle w:val="ListParagraph"/>
        <w:numPr>
          <w:ilvl w:val="1"/>
          <w:numId w:val="1"/>
        </w:numPr>
      </w:pPr>
      <w:r>
        <w:t>2</w:t>
      </w:r>
    </w:p>
    <w:p w14:paraId="29C71A04" w14:textId="77777777" w:rsidR="00B70204" w:rsidRDefault="00B70204" w:rsidP="00B70204">
      <w:pPr>
        <w:pStyle w:val="ListParagraph"/>
        <w:numPr>
          <w:ilvl w:val="1"/>
          <w:numId w:val="1"/>
        </w:numPr>
      </w:pPr>
      <w:r>
        <w:t>3</w:t>
      </w:r>
    </w:p>
    <w:p w14:paraId="563DC61F" w14:textId="77777777" w:rsidR="00B70204" w:rsidRDefault="00B70204" w:rsidP="00B70204">
      <w:pPr>
        <w:pStyle w:val="ListParagraph"/>
        <w:numPr>
          <w:ilvl w:val="1"/>
          <w:numId w:val="1"/>
        </w:numPr>
      </w:pPr>
      <w:r>
        <w:t>4</w:t>
      </w:r>
    </w:p>
    <w:p w14:paraId="1AE675B8" w14:textId="77777777" w:rsidR="00B70204" w:rsidRDefault="00B70204" w:rsidP="00B70204">
      <w:pPr>
        <w:pStyle w:val="ListParagraph"/>
        <w:numPr>
          <w:ilvl w:val="1"/>
          <w:numId w:val="1"/>
        </w:numPr>
      </w:pPr>
      <w:r>
        <w:t>5 – Native speaker</w:t>
      </w:r>
    </w:p>
    <w:p w14:paraId="163EE13F" w14:textId="77777777" w:rsidR="00B70204" w:rsidRDefault="00B70204" w:rsidP="00B70204">
      <w:pPr>
        <w:pStyle w:val="ListParagraph"/>
        <w:numPr>
          <w:ilvl w:val="0"/>
          <w:numId w:val="1"/>
        </w:numPr>
      </w:pPr>
      <w:r>
        <w:t>What is your occupation?</w:t>
      </w:r>
    </w:p>
    <w:p w14:paraId="0553F9B8" w14:textId="77777777" w:rsidR="00B70204" w:rsidRDefault="00B70204" w:rsidP="00B70204">
      <w:pPr>
        <w:pStyle w:val="ListParagraph"/>
        <w:numPr>
          <w:ilvl w:val="1"/>
          <w:numId w:val="1"/>
        </w:numPr>
      </w:pPr>
      <w:r>
        <w:t>If a student – what are you studying?</w:t>
      </w:r>
    </w:p>
    <w:p w14:paraId="019FB46E" w14:textId="77777777" w:rsidR="00B70204" w:rsidRDefault="00B70204" w:rsidP="00B70204">
      <w:pPr>
        <w:pStyle w:val="ListParagraph"/>
        <w:numPr>
          <w:ilvl w:val="0"/>
          <w:numId w:val="1"/>
        </w:numPr>
      </w:pPr>
      <w:r>
        <w:t>Do you have a Facebook account? [ELIMINATE IF NO]</w:t>
      </w:r>
    </w:p>
    <w:p w14:paraId="66D9965B" w14:textId="77777777" w:rsidR="00B70204" w:rsidRDefault="00B70204" w:rsidP="00B70204">
      <w:pPr>
        <w:pStyle w:val="ListParagraph"/>
        <w:numPr>
          <w:ilvl w:val="0"/>
          <w:numId w:val="1"/>
        </w:numPr>
      </w:pPr>
      <w:r>
        <w:t>How long have you used Facebook? [ELIMINATE IF LESS THAN 1 YEAR]</w:t>
      </w:r>
    </w:p>
    <w:p w14:paraId="446A1C51" w14:textId="77777777" w:rsidR="00B70204" w:rsidRDefault="00B70204" w:rsidP="00B70204">
      <w:pPr>
        <w:pStyle w:val="ListParagraph"/>
        <w:numPr>
          <w:ilvl w:val="0"/>
          <w:numId w:val="1"/>
        </w:numPr>
      </w:pPr>
      <w:r>
        <w:t>On average, how often do you post content on Facebook (e.g. pictures, comments, posts, direct messages)? [ELIMINATE IF NOT d OR e]</w:t>
      </w:r>
    </w:p>
    <w:p w14:paraId="35CD2D03" w14:textId="77777777" w:rsidR="00B70204" w:rsidRDefault="00B70204" w:rsidP="00B70204">
      <w:pPr>
        <w:pStyle w:val="ListParagraph"/>
        <w:numPr>
          <w:ilvl w:val="1"/>
          <w:numId w:val="1"/>
        </w:numPr>
      </w:pPr>
      <w:r>
        <w:t>&lt;1 time per month</w:t>
      </w:r>
    </w:p>
    <w:p w14:paraId="1B44A0E9" w14:textId="77777777" w:rsidR="00B70204" w:rsidRDefault="00B70204" w:rsidP="00B70204">
      <w:pPr>
        <w:pStyle w:val="ListParagraph"/>
        <w:numPr>
          <w:ilvl w:val="1"/>
          <w:numId w:val="1"/>
        </w:numPr>
      </w:pPr>
      <w:r>
        <w:t xml:space="preserve">More than 1 time per month but less than 1 time per week </w:t>
      </w:r>
    </w:p>
    <w:p w14:paraId="32DDD5CC" w14:textId="77777777" w:rsidR="00B70204" w:rsidRDefault="00B70204" w:rsidP="00B70204">
      <w:pPr>
        <w:pStyle w:val="ListParagraph"/>
        <w:numPr>
          <w:ilvl w:val="1"/>
          <w:numId w:val="1"/>
        </w:numPr>
      </w:pPr>
      <w:r>
        <w:t xml:space="preserve">More than 1 time per week but less than 1 time per day </w:t>
      </w:r>
    </w:p>
    <w:p w14:paraId="035FD412" w14:textId="77777777" w:rsidR="00B70204" w:rsidRDefault="00B70204" w:rsidP="00B70204">
      <w:pPr>
        <w:pStyle w:val="ListParagraph"/>
        <w:numPr>
          <w:ilvl w:val="1"/>
          <w:numId w:val="1"/>
        </w:numPr>
      </w:pPr>
      <w:r>
        <w:t>More than 1 time per day but less than 5 times per day</w:t>
      </w:r>
    </w:p>
    <w:p w14:paraId="0E576BAB" w14:textId="77777777" w:rsidR="00B70204" w:rsidRDefault="00B70204" w:rsidP="00B70204">
      <w:pPr>
        <w:pStyle w:val="ListParagraph"/>
        <w:numPr>
          <w:ilvl w:val="1"/>
          <w:numId w:val="1"/>
        </w:numPr>
      </w:pPr>
      <w:r>
        <w:t>More than 5 times per day</w:t>
      </w:r>
    </w:p>
    <w:p w14:paraId="4ACA2A48" w14:textId="77777777" w:rsidR="00B70204" w:rsidRDefault="00B70204" w:rsidP="00B70204">
      <w:pPr>
        <w:pStyle w:val="ListParagraph"/>
        <w:numPr>
          <w:ilvl w:val="0"/>
          <w:numId w:val="1"/>
        </w:numPr>
      </w:pPr>
      <w:r>
        <w:t>How many of each type of content have you posted to Facebook today:</w:t>
      </w:r>
    </w:p>
    <w:p w14:paraId="48C4D79C" w14:textId="77777777" w:rsidR="00B70204" w:rsidRDefault="00B70204" w:rsidP="00B70204">
      <w:pPr>
        <w:pStyle w:val="ListParagraph"/>
        <w:numPr>
          <w:ilvl w:val="1"/>
          <w:numId w:val="1"/>
        </w:numPr>
      </w:pPr>
      <w:r>
        <w:t>Picture</w:t>
      </w:r>
    </w:p>
    <w:p w14:paraId="42905224" w14:textId="77777777" w:rsidR="00B70204" w:rsidRDefault="00B70204" w:rsidP="00B70204">
      <w:pPr>
        <w:pStyle w:val="ListParagraph"/>
        <w:numPr>
          <w:ilvl w:val="1"/>
          <w:numId w:val="1"/>
        </w:numPr>
      </w:pPr>
      <w:r>
        <w:t>Post</w:t>
      </w:r>
    </w:p>
    <w:p w14:paraId="35ABFA15" w14:textId="77777777" w:rsidR="00B70204" w:rsidRDefault="00B70204" w:rsidP="00B70204">
      <w:pPr>
        <w:pStyle w:val="ListParagraph"/>
        <w:numPr>
          <w:ilvl w:val="1"/>
          <w:numId w:val="1"/>
        </w:numPr>
      </w:pPr>
      <w:r>
        <w:t>Comment</w:t>
      </w:r>
    </w:p>
    <w:p w14:paraId="21A5CAA7" w14:textId="77777777" w:rsidR="00B70204" w:rsidRDefault="00B70204" w:rsidP="00B70204">
      <w:pPr>
        <w:pStyle w:val="ListParagraph"/>
        <w:numPr>
          <w:ilvl w:val="1"/>
          <w:numId w:val="1"/>
        </w:numPr>
      </w:pPr>
      <w:r>
        <w:t>Direct message</w:t>
      </w:r>
    </w:p>
    <w:p w14:paraId="705C2608" w14:textId="77777777" w:rsidR="00B70204" w:rsidRDefault="00B70204" w:rsidP="00B70204">
      <w:pPr>
        <w:pStyle w:val="ListParagraph"/>
        <w:numPr>
          <w:ilvl w:val="0"/>
          <w:numId w:val="1"/>
        </w:numPr>
      </w:pPr>
      <w:r>
        <w:t>How many of each type of content have you posted to Facebook this week:</w:t>
      </w:r>
    </w:p>
    <w:p w14:paraId="1A2BF80B" w14:textId="77777777" w:rsidR="00B70204" w:rsidRDefault="00B70204" w:rsidP="00B70204">
      <w:pPr>
        <w:pStyle w:val="ListParagraph"/>
        <w:numPr>
          <w:ilvl w:val="1"/>
          <w:numId w:val="1"/>
        </w:numPr>
      </w:pPr>
      <w:r>
        <w:t>Picture</w:t>
      </w:r>
    </w:p>
    <w:p w14:paraId="23D790A5" w14:textId="77777777" w:rsidR="00B70204" w:rsidRDefault="00B70204" w:rsidP="00B70204">
      <w:pPr>
        <w:pStyle w:val="ListParagraph"/>
        <w:numPr>
          <w:ilvl w:val="1"/>
          <w:numId w:val="1"/>
        </w:numPr>
      </w:pPr>
      <w:r>
        <w:t>Post</w:t>
      </w:r>
    </w:p>
    <w:p w14:paraId="1FD4CAD5" w14:textId="77777777" w:rsidR="00B70204" w:rsidRDefault="00B70204" w:rsidP="00B70204">
      <w:pPr>
        <w:pStyle w:val="ListParagraph"/>
        <w:numPr>
          <w:ilvl w:val="1"/>
          <w:numId w:val="1"/>
        </w:numPr>
      </w:pPr>
      <w:r>
        <w:t>Comment</w:t>
      </w:r>
    </w:p>
    <w:p w14:paraId="41760C65" w14:textId="77777777" w:rsidR="00B70204" w:rsidRDefault="00B70204" w:rsidP="00B70204">
      <w:pPr>
        <w:pStyle w:val="ListParagraph"/>
        <w:numPr>
          <w:ilvl w:val="1"/>
          <w:numId w:val="1"/>
        </w:numPr>
      </w:pPr>
      <w:r>
        <w:t>Direct message</w:t>
      </w:r>
    </w:p>
    <w:p w14:paraId="68C64F50" w14:textId="77777777"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14:paraId="1ADD9AFD" w14:textId="77777777" w:rsidR="00B70204" w:rsidRDefault="00B70204" w:rsidP="00B70204">
      <w:pPr>
        <w:pStyle w:val="ListParagraph"/>
        <w:numPr>
          <w:ilvl w:val="1"/>
          <w:numId w:val="1"/>
        </w:numPr>
      </w:pPr>
      <w:r>
        <w:t>Nothing</w:t>
      </w:r>
    </w:p>
    <w:p w14:paraId="428F971B" w14:textId="77777777" w:rsidR="00B70204" w:rsidRDefault="00B70204" w:rsidP="00B70204">
      <w:pPr>
        <w:pStyle w:val="ListParagraph"/>
        <w:numPr>
          <w:ilvl w:val="1"/>
          <w:numId w:val="1"/>
        </w:numPr>
      </w:pPr>
      <w:r>
        <w:t>1</w:t>
      </w:r>
    </w:p>
    <w:p w14:paraId="19A4AD52" w14:textId="77777777" w:rsidR="00B70204" w:rsidRDefault="00B70204" w:rsidP="00B70204">
      <w:pPr>
        <w:pStyle w:val="ListParagraph"/>
        <w:numPr>
          <w:ilvl w:val="1"/>
          <w:numId w:val="1"/>
        </w:numPr>
      </w:pPr>
      <w:r>
        <w:t>2</w:t>
      </w:r>
    </w:p>
    <w:p w14:paraId="5D99D357" w14:textId="77777777" w:rsidR="00B70204" w:rsidRDefault="00B70204" w:rsidP="00B70204">
      <w:pPr>
        <w:pStyle w:val="ListParagraph"/>
        <w:numPr>
          <w:ilvl w:val="1"/>
          <w:numId w:val="1"/>
        </w:numPr>
      </w:pPr>
      <w:r>
        <w:t>3-5</w:t>
      </w:r>
    </w:p>
    <w:p w14:paraId="714DA56A" w14:textId="77777777" w:rsidR="00B70204" w:rsidRDefault="00B70204" w:rsidP="00B70204">
      <w:pPr>
        <w:pStyle w:val="ListParagraph"/>
        <w:numPr>
          <w:ilvl w:val="1"/>
          <w:numId w:val="1"/>
        </w:numPr>
      </w:pPr>
      <w:r>
        <w:t>6-10</w:t>
      </w:r>
    </w:p>
    <w:p w14:paraId="4ACFDA87" w14:textId="77777777" w:rsidR="00B70204" w:rsidRDefault="00B70204" w:rsidP="00B70204">
      <w:pPr>
        <w:pStyle w:val="ListParagraph"/>
        <w:numPr>
          <w:ilvl w:val="1"/>
          <w:numId w:val="1"/>
        </w:numPr>
      </w:pPr>
      <w:r>
        <w:t>&gt;10</w:t>
      </w:r>
    </w:p>
    <w:p w14:paraId="22FF532C" w14:textId="77777777"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14:paraId="38268891" w14:textId="77777777" w:rsidR="00B70204" w:rsidRPr="00496F6F" w:rsidRDefault="00B70204" w:rsidP="00B70204">
      <w:pPr>
        <w:pStyle w:val="ListParagraph"/>
        <w:numPr>
          <w:ilvl w:val="0"/>
          <w:numId w:val="1"/>
        </w:numPr>
        <w:rPr>
          <w:b/>
        </w:rPr>
      </w:pPr>
      <w:r>
        <w:t xml:space="preserve">  Do you have a cell phone?</w:t>
      </w:r>
    </w:p>
    <w:p w14:paraId="3951E463" w14:textId="77777777" w:rsidR="00B70204" w:rsidRPr="00496F6F" w:rsidRDefault="00B70204" w:rsidP="00B70204">
      <w:pPr>
        <w:pStyle w:val="ListParagraph"/>
        <w:numPr>
          <w:ilvl w:val="0"/>
          <w:numId w:val="1"/>
        </w:numPr>
        <w:rPr>
          <w:b/>
        </w:rPr>
      </w:pPr>
      <w:r>
        <w:t>What type of cell phone do you have?</w:t>
      </w:r>
    </w:p>
    <w:p w14:paraId="15B38F45" w14:textId="77777777" w:rsidR="00B70204" w:rsidRPr="00496F6F" w:rsidRDefault="00B70204" w:rsidP="00B70204">
      <w:pPr>
        <w:pStyle w:val="ListParagraph"/>
        <w:numPr>
          <w:ilvl w:val="0"/>
          <w:numId w:val="1"/>
        </w:numPr>
        <w:rPr>
          <w:b/>
        </w:rPr>
      </w:pPr>
      <w:r>
        <w:t>On average, how often do you send SMS text messages on your phone?</w:t>
      </w:r>
    </w:p>
    <w:p w14:paraId="248C13B9" w14:textId="77777777" w:rsidR="00B70204" w:rsidRPr="00496F6F" w:rsidRDefault="00B70204" w:rsidP="00B70204">
      <w:pPr>
        <w:pStyle w:val="ListParagraph"/>
        <w:numPr>
          <w:ilvl w:val="1"/>
          <w:numId w:val="1"/>
        </w:numPr>
        <w:rPr>
          <w:b/>
        </w:rPr>
      </w:pPr>
      <w:r>
        <w:t>Never</w:t>
      </w:r>
    </w:p>
    <w:p w14:paraId="2CDD68E4" w14:textId="77777777" w:rsidR="00B70204" w:rsidRPr="00496F6F" w:rsidRDefault="00B70204" w:rsidP="00B70204">
      <w:pPr>
        <w:pStyle w:val="ListParagraph"/>
        <w:numPr>
          <w:ilvl w:val="1"/>
          <w:numId w:val="1"/>
        </w:numPr>
        <w:rPr>
          <w:b/>
        </w:rPr>
      </w:pPr>
      <w:r>
        <w:t>Less than once per month</w:t>
      </w:r>
    </w:p>
    <w:p w14:paraId="450DADA6" w14:textId="77777777" w:rsidR="00B70204" w:rsidRPr="00496F6F" w:rsidRDefault="00B70204" w:rsidP="00B70204">
      <w:pPr>
        <w:pStyle w:val="ListParagraph"/>
        <w:numPr>
          <w:ilvl w:val="1"/>
          <w:numId w:val="1"/>
        </w:numPr>
        <w:rPr>
          <w:b/>
        </w:rPr>
      </w:pPr>
      <w:r>
        <w:t>Less than 1 time per month but less than 1 time per week</w:t>
      </w:r>
    </w:p>
    <w:p w14:paraId="38CB8356" w14:textId="77777777" w:rsidR="00B70204" w:rsidRPr="00496F6F" w:rsidRDefault="00B70204" w:rsidP="00B70204">
      <w:pPr>
        <w:pStyle w:val="ListParagraph"/>
        <w:numPr>
          <w:ilvl w:val="1"/>
          <w:numId w:val="1"/>
        </w:numPr>
        <w:rPr>
          <w:b/>
        </w:rPr>
      </w:pPr>
      <w:r>
        <w:t>More than 1 time per week but less than 1 time per day</w:t>
      </w:r>
    </w:p>
    <w:p w14:paraId="727A3F66" w14:textId="77777777" w:rsidR="00B70204" w:rsidRPr="00496F6F" w:rsidRDefault="00B70204" w:rsidP="00B70204">
      <w:pPr>
        <w:pStyle w:val="ListParagraph"/>
        <w:numPr>
          <w:ilvl w:val="1"/>
          <w:numId w:val="1"/>
        </w:numPr>
        <w:rPr>
          <w:b/>
        </w:rPr>
      </w:pPr>
      <w:r>
        <w:t>2-5 times per day</w:t>
      </w:r>
    </w:p>
    <w:p w14:paraId="56DF1EFE" w14:textId="77777777" w:rsidR="00B70204" w:rsidRPr="00496F6F" w:rsidRDefault="00B70204" w:rsidP="00B70204">
      <w:pPr>
        <w:pStyle w:val="ListParagraph"/>
        <w:numPr>
          <w:ilvl w:val="1"/>
          <w:numId w:val="1"/>
        </w:numPr>
        <w:rPr>
          <w:b/>
        </w:rPr>
      </w:pPr>
      <w:r>
        <w:t>6-10 times per day</w:t>
      </w:r>
    </w:p>
    <w:p w14:paraId="48B4E8B0" w14:textId="77777777" w:rsidR="00B70204" w:rsidRPr="00496F6F" w:rsidRDefault="00B70204" w:rsidP="00B70204">
      <w:pPr>
        <w:pStyle w:val="ListParagraph"/>
        <w:numPr>
          <w:ilvl w:val="1"/>
          <w:numId w:val="1"/>
        </w:numPr>
        <w:rPr>
          <w:b/>
        </w:rPr>
      </w:pPr>
      <w:r>
        <w:t>&gt;10 times per day</w:t>
      </w:r>
    </w:p>
    <w:p w14:paraId="5F4F8FC9" w14:textId="77777777" w:rsidR="00B70204" w:rsidRPr="00496F6F" w:rsidRDefault="00B70204" w:rsidP="00B70204">
      <w:pPr>
        <w:pStyle w:val="ListParagraph"/>
        <w:numPr>
          <w:ilvl w:val="0"/>
          <w:numId w:val="1"/>
        </w:numPr>
        <w:rPr>
          <w:b/>
        </w:rPr>
      </w:pPr>
      <w:r>
        <w:t>What is an email address we can reach you at</w:t>
      </w:r>
    </w:p>
    <w:p w14:paraId="0A4C08C9" w14:textId="77777777" w:rsidR="00B70204" w:rsidRPr="00496F6F" w:rsidRDefault="00B70204" w:rsidP="00B70204">
      <w:pPr>
        <w:pStyle w:val="ListParagraph"/>
        <w:numPr>
          <w:ilvl w:val="0"/>
          <w:numId w:val="1"/>
        </w:numPr>
        <w:rPr>
          <w:b/>
        </w:rPr>
      </w:pPr>
      <w:r>
        <w:t>What is a phone number we can reach you at</w:t>
      </w:r>
    </w:p>
    <w:p w14:paraId="21F9B6AD" w14:textId="77777777" w:rsidR="00B70204" w:rsidRDefault="00F928B1">
      <w:pPr>
        <w:rPr>
          <w:b/>
        </w:rPr>
      </w:pPr>
      <w:r>
        <w:rPr>
          <w:b/>
        </w:rPr>
        <w:br w:type="page"/>
      </w:r>
      <w:r w:rsidR="006175AC" w:rsidRPr="00B70204">
        <w:rPr>
          <w:b/>
        </w:rPr>
        <w:t>Appendix B: Nightly survey</w:t>
      </w:r>
      <w:r w:rsidR="00B70204">
        <w:rPr>
          <w:b/>
        </w:rPr>
        <w:t>:</w:t>
      </w:r>
    </w:p>
    <w:p w14:paraId="03E1D268" w14:textId="77777777" w:rsidR="00B70204" w:rsidRDefault="00B70204" w:rsidP="00B70204">
      <w:r>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0951A52B" w14:textId="77777777" w:rsidR="00B70204" w:rsidRDefault="00B70204" w:rsidP="00B70204"/>
    <w:p w14:paraId="1C3A1DBE" w14:textId="77777777" w:rsidR="00B70204" w:rsidRDefault="00B70204" w:rsidP="00B70204">
      <w:r>
        <w:t>[IF THE PERSON SENT IN AT LEAST ONE POST]</w:t>
      </w:r>
    </w:p>
    <w:p w14:paraId="7C93C18F" w14:textId="77777777" w:rsidR="00B70204" w:rsidRDefault="00B70204" w:rsidP="00B70204">
      <w:r>
        <w:t>For each post:</w:t>
      </w:r>
    </w:p>
    <w:p w14:paraId="4B758C5A" w14:textId="77777777" w:rsidR="00B70204" w:rsidRDefault="00B70204" w:rsidP="00B70204">
      <w:pPr>
        <w:pStyle w:val="ListParagraph"/>
        <w:numPr>
          <w:ilvl w:val="0"/>
          <w:numId w:val="2"/>
        </w:numPr>
      </w:pPr>
      <w:r>
        <w:t>Why did you decide not to post this to Facebook?</w:t>
      </w:r>
    </w:p>
    <w:p w14:paraId="779626D8" w14:textId="77777777" w:rsidR="00B70204" w:rsidRDefault="00B70204" w:rsidP="00B70204">
      <w:pPr>
        <w:pStyle w:val="ListParagraph"/>
        <w:numPr>
          <w:ilvl w:val="0"/>
          <w:numId w:val="2"/>
        </w:numPr>
      </w:pPr>
      <w:r>
        <w:t>Were there any people you would especially not want to see this post?</w:t>
      </w:r>
    </w:p>
    <w:p w14:paraId="565D179D" w14:textId="77777777" w:rsidR="00B70204" w:rsidRDefault="00B70204" w:rsidP="00B70204">
      <w:pPr>
        <w:pStyle w:val="ListParagraph"/>
        <w:numPr>
          <w:ilvl w:val="0"/>
          <w:numId w:val="2"/>
        </w:numPr>
      </w:pPr>
      <w:r>
        <w:t>Were there any people you would especially want to see this post?</w:t>
      </w:r>
    </w:p>
    <w:p w14:paraId="4C5FD8A5" w14:textId="77777777" w:rsidR="00B70204" w:rsidRDefault="00B70204" w:rsidP="00B70204">
      <w:pPr>
        <w:pStyle w:val="ListParagraph"/>
        <w:numPr>
          <w:ilvl w:val="0"/>
          <w:numId w:val="2"/>
        </w:numPr>
      </w:pPr>
      <w:r>
        <w:t>Where were you when you decided not to post this to Facebook?</w:t>
      </w:r>
    </w:p>
    <w:p w14:paraId="14072064" w14:textId="77777777" w:rsidR="00B70204" w:rsidRDefault="00B70204" w:rsidP="00B70204">
      <w:pPr>
        <w:pStyle w:val="ListParagraph"/>
        <w:numPr>
          <w:ilvl w:val="0"/>
          <w:numId w:val="2"/>
        </w:numPr>
      </w:pPr>
      <w:r>
        <w:t>What were you doing when you decided not to post this to Facebook?</w:t>
      </w:r>
    </w:p>
    <w:p w14:paraId="707245C3" w14:textId="77777777" w:rsidR="00B70204" w:rsidRDefault="00B70204" w:rsidP="00B70204">
      <w:pPr>
        <w:pStyle w:val="ListParagraph"/>
      </w:pPr>
    </w:p>
    <w:p w14:paraId="6AEB34D6" w14:textId="77777777" w:rsidR="00B70204" w:rsidRDefault="00B70204" w:rsidP="00B70204">
      <w:r>
        <w:t>[IF THE PERSON DID NOT SEND IN ANY POSTS]</w:t>
      </w:r>
    </w:p>
    <w:p w14:paraId="5C56DE44" w14:textId="77777777" w:rsidR="00B70204" w:rsidRDefault="00B70204" w:rsidP="00B70204">
      <w:pPr>
        <w:pStyle w:val="ListParagraph"/>
        <w:numPr>
          <w:ilvl w:val="0"/>
          <w:numId w:val="3"/>
        </w:numPr>
      </w:pPr>
      <w:r>
        <w:t>Did you post anything on Facebook today?</w:t>
      </w:r>
    </w:p>
    <w:p w14:paraId="0B99BF88" w14:textId="77777777" w:rsidR="00B70204" w:rsidRDefault="00B70204" w:rsidP="00B70204">
      <w:pPr>
        <w:pStyle w:val="ListParagraph"/>
        <w:numPr>
          <w:ilvl w:val="1"/>
          <w:numId w:val="3"/>
        </w:numPr>
      </w:pPr>
      <w:r>
        <w:t>IF YES, FOR EACH THING POSTED ON FACEBOOK</w:t>
      </w:r>
    </w:p>
    <w:p w14:paraId="24557C4E" w14:textId="77777777" w:rsidR="00B70204" w:rsidRDefault="00B70204" w:rsidP="00B70204">
      <w:pPr>
        <w:pStyle w:val="ListParagraph"/>
        <w:numPr>
          <w:ilvl w:val="2"/>
          <w:numId w:val="3"/>
        </w:numPr>
      </w:pPr>
      <w:r>
        <w:t>What type of post was it (e.g. direct message, wall post, picture) [DROPDOWN MENU]</w:t>
      </w:r>
    </w:p>
    <w:p w14:paraId="7E8E8324" w14:textId="77777777" w:rsidR="00B70204" w:rsidRDefault="00B70204" w:rsidP="00B70204">
      <w:pPr>
        <w:pStyle w:val="ListParagraph"/>
        <w:numPr>
          <w:ilvl w:val="2"/>
          <w:numId w:val="3"/>
        </w:numPr>
      </w:pPr>
      <w:r>
        <w:t>Who was the intended audience for the post?</w:t>
      </w:r>
    </w:p>
    <w:p w14:paraId="3C49EEDE" w14:textId="77777777" w:rsidR="00B70204" w:rsidRDefault="00B70204" w:rsidP="00B70204">
      <w:pPr>
        <w:pStyle w:val="ListParagraph"/>
        <w:numPr>
          <w:ilvl w:val="2"/>
          <w:numId w:val="3"/>
        </w:numPr>
      </w:pPr>
      <w:r>
        <w:t>Why did you post it?</w:t>
      </w:r>
    </w:p>
    <w:p w14:paraId="7B5D9EF9" w14:textId="77777777" w:rsidR="00B70204" w:rsidRDefault="00B70204" w:rsidP="00B70204">
      <w:pPr>
        <w:pStyle w:val="ListParagraph"/>
        <w:numPr>
          <w:ilvl w:val="0"/>
          <w:numId w:val="2"/>
        </w:numPr>
      </w:pPr>
      <w:r>
        <w:t>IF NO:</w:t>
      </w:r>
    </w:p>
    <w:p w14:paraId="51A8BEFA" w14:textId="77777777" w:rsidR="00B70204" w:rsidRDefault="00B70204" w:rsidP="00B70204">
      <w:pPr>
        <w:pStyle w:val="ListParagraph"/>
        <w:numPr>
          <w:ilvl w:val="1"/>
          <w:numId w:val="2"/>
        </w:numPr>
      </w:pPr>
      <w:r>
        <w:t>Why didn’t you post anything to Facebook today?</w:t>
      </w:r>
    </w:p>
    <w:p w14:paraId="51B354DC" w14:textId="77777777" w:rsidR="00B70204" w:rsidRDefault="00B70204" w:rsidP="00B70204">
      <w:pPr>
        <w:pStyle w:val="ListParagraph"/>
        <w:numPr>
          <w:ilvl w:val="1"/>
          <w:numId w:val="2"/>
        </w:numPr>
      </w:pPr>
      <w:r>
        <w:t>Why didn’t you think about posting anything to Facebook today?</w:t>
      </w:r>
    </w:p>
    <w:p w14:paraId="67CB662B" w14:textId="77777777" w:rsidR="00B70204" w:rsidRDefault="00B70204" w:rsidP="00B70204">
      <w:pPr>
        <w:pStyle w:val="ListParagraph"/>
        <w:numPr>
          <w:ilvl w:val="0"/>
          <w:numId w:val="2"/>
        </w:numPr>
      </w:pPr>
      <w:r>
        <w:t>Was there anything you thought about posting to Facebook and decided not to post that you forgot to send by text message?</w:t>
      </w:r>
    </w:p>
    <w:p w14:paraId="011B6F32" w14:textId="77777777" w:rsidR="00B70204" w:rsidRDefault="00B70204" w:rsidP="00B70204">
      <w:pPr>
        <w:pStyle w:val="ListParagraph"/>
        <w:numPr>
          <w:ilvl w:val="1"/>
          <w:numId w:val="2"/>
        </w:numPr>
      </w:pPr>
      <w:r>
        <w:t>IF YES:</w:t>
      </w:r>
    </w:p>
    <w:p w14:paraId="1485700A" w14:textId="77777777" w:rsidR="00B70204" w:rsidRDefault="00B70204" w:rsidP="00B70204">
      <w:pPr>
        <w:pStyle w:val="ListParagraph"/>
        <w:numPr>
          <w:ilvl w:val="2"/>
          <w:numId w:val="2"/>
        </w:numPr>
      </w:pPr>
      <w:r>
        <w:t>For each:</w:t>
      </w:r>
    </w:p>
    <w:p w14:paraId="5E27DCD0" w14:textId="77777777" w:rsidR="00B70204" w:rsidRDefault="00B70204" w:rsidP="00B70204">
      <w:pPr>
        <w:pStyle w:val="ListParagraph"/>
        <w:numPr>
          <w:ilvl w:val="3"/>
          <w:numId w:val="2"/>
        </w:numPr>
      </w:pPr>
      <w:r>
        <w:t>Why did you decide not to post this to Facebook?</w:t>
      </w:r>
    </w:p>
    <w:p w14:paraId="3A4F1136" w14:textId="77777777" w:rsidR="00B70204" w:rsidRDefault="00B70204" w:rsidP="00B70204">
      <w:pPr>
        <w:pStyle w:val="ListParagraph"/>
        <w:numPr>
          <w:ilvl w:val="3"/>
          <w:numId w:val="2"/>
        </w:numPr>
      </w:pPr>
      <w:r>
        <w:t>Were there any people you would especially not want to see this post?</w:t>
      </w:r>
    </w:p>
    <w:p w14:paraId="06540728" w14:textId="77777777" w:rsidR="00B70204" w:rsidRDefault="00B70204" w:rsidP="00B70204">
      <w:pPr>
        <w:pStyle w:val="ListParagraph"/>
        <w:numPr>
          <w:ilvl w:val="3"/>
          <w:numId w:val="2"/>
        </w:numPr>
      </w:pPr>
      <w:r>
        <w:t>Were there any people you would especially want to see this post?</w:t>
      </w:r>
    </w:p>
    <w:p w14:paraId="60A34865" w14:textId="77777777" w:rsidR="00B70204" w:rsidRDefault="00B70204" w:rsidP="00B70204">
      <w:pPr>
        <w:pStyle w:val="ListParagraph"/>
        <w:numPr>
          <w:ilvl w:val="3"/>
          <w:numId w:val="2"/>
        </w:numPr>
      </w:pPr>
      <w:r>
        <w:t>Where were you when you decided not to post this to Facebook?</w:t>
      </w:r>
    </w:p>
    <w:p w14:paraId="731D33BD" w14:textId="77777777" w:rsidR="00B70204" w:rsidRDefault="00B70204" w:rsidP="00B70204">
      <w:pPr>
        <w:pStyle w:val="ListParagraph"/>
        <w:numPr>
          <w:ilvl w:val="3"/>
          <w:numId w:val="2"/>
        </w:numPr>
      </w:pPr>
      <w:r>
        <w:t>What were you doing when you decided not to post this to Facebook?</w:t>
      </w:r>
    </w:p>
    <w:p w14:paraId="4256CCD3" w14:textId="77777777" w:rsidR="00EC6A7B" w:rsidRDefault="00F928B1">
      <w:pPr>
        <w:rPr>
          <w:b/>
        </w:rPr>
      </w:pPr>
      <w:r>
        <w:rPr>
          <w:b/>
        </w:rPr>
        <w:br w:type="page"/>
      </w:r>
      <w:r w:rsidR="006175AC" w:rsidRPr="00B70204">
        <w:rPr>
          <w:b/>
        </w:rPr>
        <w:t>Appendix C: Final interview script</w:t>
      </w:r>
      <w:r w:rsidR="00B70204">
        <w:rPr>
          <w:b/>
        </w:rPr>
        <w:t>:</w:t>
      </w:r>
    </w:p>
    <w:p w14:paraId="16FC9B8A" w14:textId="77777777" w:rsidR="00C629E4" w:rsidRPr="00736006" w:rsidRDefault="00C629E4" w:rsidP="00C629E4">
      <w:pPr>
        <w:rPr>
          <w:b/>
        </w:rPr>
      </w:pPr>
      <w:r w:rsidRPr="00736006">
        <w:rPr>
          <w:b/>
        </w:rPr>
        <w:t>Checklist:</w:t>
      </w:r>
    </w:p>
    <w:p w14:paraId="73E7AB49" w14:textId="77777777" w:rsidR="00C629E4" w:rsidRDefault="00C629E4" w:rsidP="00C629E4">
      <w:r>
        <w:t>-2 copies of consent form</w:t>
      </w:r>
    </w:p>
    <w:p w14:paraId="19A30B87" w14:textId="77777777" w:rsidR="00C629E4" w:rsidRDefault="00C629E4" w:rsidP="00C629E4">
      <w:r>
        <w:t>-Pen</w:t>
      </w:r>
    </w:p>
    <w:p w14:paraId="1EFE0533" w14:textId="77777777" w:rsidR="00C629E4" w:rsidRDefault="00C629E4" w:rsidP="00C629E4">
      <w:r>
        <w:t>-Posts/survey answers for each post</w:t>
      </w:r>
    </w:p>
    <w:p w14:paraId="121A3020" w14:textId="77777777" w:rsidR="00C629E4" w:rsidRDefault="00C629E4" w:rsidP="00C629E4">
      <w:r>
        <w:t>-Audio recording set up</w:t>
      </w:r>
    </w:p>
    <w:p w14:paraId="11B4F0C1" w14:textId="77777777" w:rsidR="00C629E4" w:rsidRDefault="00C629E4" w:rsidP="00C629E4">
      <w:r>
        <w:t>-Money</w:t>
      </w:r>
    </w:p>
    <w:p w14:paraId="6584C745" w14:textId="77777777" w:rsidR="00C629E4" w:rsidRDefault="00C629E4" w:rsidP="00C629E4">
      <w:r>
        <w:t>-Payment signature form</w:t>
      </w:r>
    </w:p>
    <w:p w14:paraId="31DD93E2" w14:textId="77777777" w:rsidR="00C629E4" w:rsidRDefault="00C629E4" w:rsidP="00C629E4"/>
    <w:p w14:paraId="1C7F1B92" w14:textId="77777777" w:rsidR="00C629E4" w:rsidRPr="00736006" w:rsidRDefault="00C629E4" w:rsidP="00C629E4">
      <w:pPr>
        <w:rPr>
          <w:b/>
        </w:rPr>
      </w:pPr>
      <w:r w:rsidRPr="00736006">
        <w:rPr>
          <w:b/>
        </w:rPr>
        <w:t>Introduce self</w:t>
      </w:r>
    </w:p>
    <w:p w14:paraId="53517B0B" w14:textId="77777777" w:rsidR="00C629E4" w:rsidRDefault="00C629E4" w:rsidP="00C629E4">
      <w:r>
        <w:t>Hello.  My name is [INSERT NAME] and this is [INTRODUCE OTHER PERSON].  Today we will be conducting the final interview for the Facebook study you have been participating in.</w:t>
      </w:r>
    </w:p>
    <w:p w14:paraId="77EA2803" w14:textId="77777777" w:rsidR="00C629E4" w:rsidRDefault="00C629E4" w:rsidP="00C629E4"/>
    <w:p w14:paraId="6D0E052E" w14:textId="77777777" w:rsidR="00C629E4" w:rsidRDefault="00C629E4" w:rsidP="00C629E4">
      <w:r>
        <w:t xml:space="preserve">First, let’s quickly go over how today’s portion of the study is going to work.  For the last week you have been </w:t>
      </w:r>
      <w:del w:id="120" w:author="Rebecca Balebako" w:date="2011-10-31T22:00:00Z">
        <w:r w:rsidDel="00193B16">
          <w:delText xml:space="preserve"> </w:delText>
        </w:r>
      </w:del>
      <w:r>
        <w:t>reporting on Facebook posts that you thought about posting but decided not to post and filling out nightly surveys.  Today we are going to ask you some questions about those posts and your answers to those nightly surveys.  I expect this interview to take approximately one hour.</w:t>
      </w:r>
    </w:p>
    <w:p w14:paraId="4DE9ACEC" w14:textId="77777777" w:rsidR="00C629E4" w:rsidRDefault="00C629E4" w:rsidP="00C629E4"/>
    <w:p w14:paraId="189BB347" w14:textId="77777777" w:rsidR="00C629E4" w:rsidRDefault="00C629E4" w:rsidP="00C629E4">
      <w:pPr>
        <w:rPr>
          <w:b/>
        </w:rPr>
      </w:pPr>
      <w:r>
        <w:rPr>
          <w:b/>
        </w:rPr>
        <w:t>Describe consent form</w:t>
      </w:r>
    </w:p>
    <w:p w14:paraId="28396098" w14:textId="29444B41"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ins w:id="121" w:author="Rebecca Balebako" w:date="2011-10-31T22:00:00Z">
        <w:r w:rsidR="00193B16">
          <w:t>pa</w:t>
        </w:r>
      </w:ins>
      <w:del w:id="122" w:author="Rebecca Balebako" w:date="2011-10-31T22:00:00Z">
        <w:r w:rsidDel="00193B16">
          <w:delText>ap</w:delText>
        </w:r>
      </w:del>
      <w:r>
        <w:t>rt of your recording, or any of the posts you reported, as part of a paper or presentation, your name will not be associated with the material in any way.</w:t>
      </w:r>
    </w:p>
    <w:p w14:paraId="3C3B6ABB" w14:textId="77777777" w:rsidR="00C629E4" w:rsidRDefault="00C629E4" w:rsidP="00C629E4"/>
    <w:p w14:paraId="4E7A54A9" w14:textId="77777777"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14:paraId="460EB13C" w14:textId="77777777" w:rsidR="00C629E4" w:rsidRDefault="00C629E4" w:rsidP="00C629E4"/>
    <w:p w14:paraId="3CB21C78" w14:textId="77777777" w:rsidR="00C629E4" w:rsidRDefault="00C629E4" w:rsidP="00C629E4">
      <w:pPr>
        <w:rPr>
          <w:b/>
        </w:rPr>
      </w:pPr>
      <w:r>
        <w:t xml:space="preserve"> </w:t>
      </w:r>
      <w:r>
        <w:rPr>
          <w:b/>
        </w:rPr>
        <w:t>Give consent form</w:t>
      </w:r>
    </w:p>
    <w:p w14:paraId="17FB00FC" w14:textId="77777777" w:rsidR="00C629E4" w:rsidRDefault="00C629E4" w:rsidP="00C629E4">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14:paraId="136191C6" w14:textId="77777777" w:rsidR="00C629E4" w:rsidRDefault="00C629E4" w:rsidP="00C629E4">
      <w:pPr>
        <w:rPr>
          <w:b/>
        </w:rPr>
      </w:pPr>
    </w:p>
    <w:p w14:paraId="212224AF" w14:textId="77777777" w:rsidR="00C629E4" w:rsidRDefault="00C629E4" w:rsidP="00C629E4">
      <w:pPr>
        <w:rPr>
          <w:b/>
        </w:rPr>
      </w:pPr>
      <w:r>
        <w:rPr>
          <w:b/>
        </w:rPr>
        <w:t>Disclaimer</w:t>
      </w:r>
    </w:p>
    <w:p w14:paraId="35E6198D" w14:textId="77777777"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14:paraId="576F171B" w14:textId="77777777" w:rsidR="00C629E4" w:rsidRDefault="00C629E4" w:rsidP="00C629E4"/>
    <w:p w14:paraId="5BD63B54" w14:textId="77777777" w:rsidR="00C629E4" w:rsidRDefault="00C629E4" w:rsidP="00C629E4">
      <w:pPr>
        <w:rPr>
          <w:b/>
        </w:rPr>
      </w:pPr>
      <w:commentRangeStart w:id="123"/>
      <w:r>
        <w:rPr>
          <w:b/>
        </w:rPr>
        <w:t>Interview about posts</w:t>
      </w:r>
      <w:commentRangeEnd w:id="123"/>
      <w:r w:rsidR="00920AD5">
        <w:rPr>
          <w:rStyle w:val="CommentReference"/>
        </w:rPr>
        <w:commentReference w:id="123"/>
      </w:r>
    </w:p>
    <w:p w14:paraId="44AEDB29" w14:textId="77777777" w:rsidR="00C629E4" w:rsidRDefault="00C629E4" w:rsidP="00C629E4">
      <w:r>
        <w:t>At this point, I’d like to discuss the various content that you reported that you thought about posted and decided not to post [PULL UP CONTENT AND SURVEY ANSWERS ON COMPUTER].</w:t>
      </w:r>
    </w:p>
    <w:p w14:paraId="031A7EFA" w14:textId="77777777" w:rsidR="00C629E4" w:rsidRDefault="00C629E4" w:rsidP="00C629E4"/>
    <w:p w14:paraId="2A85F073" w14:textId="77777777" w:rsidR="00C629E4" w:rsidRDefault="00C629E4" w:rsidP="00C629E4">
      <w:r>
        <w:t>We’re going to go through each piece of content and your survey answers, and I’m going to ask you some more detailed questions about the content.</w:t>
      </w:r>
    </w:p>
    <w:p w14:paraId="6F662506" w14:textId="77777777" w:rsidR="00C629E4" w:rsidRDefault="00C629E4" w:rsidP="00C629E4"/>
    <w:p w14:paraId="3CA73F55" w14:textId="77777777" w:rsidR="00C629E4" w:rsidRDefault="00C629E4" w:rsidP="00C629E4">
      <w:r>
        <w:t>[FOR EACH PIECE OF CONTENT]</w:t>
      </w:r>
    </w:p>
    <w:p w14:paraId="773565EF" w14:textId="77777777" w:rsidR="00C629E4" w:rsidRDefault="00C629E4" w:rsidP="00C629E4">
      <w:pPr>
        <w:pStyle w:val="ListParagraph"/>
        <w:numPr>
          <w:ilvl w:val="0"/>
          <w:numId w:val="4"/>
        </w:numPr>
      </w:pPr>
      <w:r>
        <w:t>Describe this potential post in more detail.</w:t>
      </w:r>
    </w:p>
    <w:p w14:paraId="56947BA8" w14:textId="77777777" w:rsidR="00C629E4" w:rsidRDefault="00C629E4" w:rsidP="00C629E4">
      <w:pPr>
        <w:pStyle w:val="ListParagraph"/>
        <w:numPr>
          <w:ilvl w:val="0"/>
          <w:numId w:val="4"/>
        </w:numPr>
      </w:pPr>
      <w:r>
        <w:t>Why did you think you might want to post this content to Facebook?</w:t>
      </w:r>
    </w:p>
    <w:p w14:paraId="1958C35C" w14:textId="77777777" w:rsidR="00C629E4" w:rsidRDefault="00C629E4" w:rsidP="00C629E4">
      <w:pPr>
        <w:pStyle w:val="ListParagraph"/>
        <w:numPr>
          <w:ilvl w:val="1"/>
          <w:numId w:val="4"/>
        </w:numPr>
      </w:pPr>
      <w:r>
        <w:t>POTENTIAL PROBES:</w:t>
      </w:r>
    </w:p>
    <w:p w14:paraId="7D4B6667" w14:textId="77777777" w:rsidR="00C629E4" w:rsidRDefault="00C629E4" w:rsidP="00C629E4">
      <w:pPr>
        <w:pStyle w:val="ListParagraph"/>
        <w:numPr>
          <w:ilvl w:val="2"/>
          <w:numId w:val="4"/>
        </w:numPr>
      </w:pPr>
      <w:r>
        <w:t>What were you doing?</w:t>
      </w:r>
    </w:p>
    <w:p w14:paraId="50A47048" w14:textId="77777777" w:rsidR="00C629E4" w:rsidRDefault="00C629E4" w:rsidP="00C629E4">
      <w:pPr>
        <w:pStyle w:val="ListParagraph"/>
        <w:numPr>
          <w:ilvl w:val="2"/>
          <w:numId w:val="4"/>
        </w:numPr>
      </w:pPr>
      <w:r>
        <w:t xml:space="preserve">What were </w:t>
      </w:r>
      <w:bookmarkStart w:id="124" w:name="_GoBack"/>
      <w:bookmarkEnd w:id="124"/>
      <w:del w:id="125" w:author="Rebecca Balebako" w:date="2011-10-31T22:01:00Z">
        <w:r w:rsidDel="00A83918">
          <w:delText xml:space="preserve"> </w:delText>
        </w:r>
      </w:del>
      <w:r>
        <w:t>you thinking about?</w:t>
      </w:r>
    </w:p>
    <w:p w14:paraId="4F746587" w14:textId="77777777" w:rsidR="00C629E4" w:rsidRDefault="00C629E4" w:rsidP="00C629E4">
      <w:pPr>
        <w:pStyle w:val="ListParagraph"/>
        <w:numPr>
          <w:ilvl w:val="2"/>
          <w:numId w:val="4"/>
        </w:numPr>
      </w:pPr>
      <w:r>
        <w:t>Do you typically think about posting content like this?</w:t>
      </w:r>
    </w:p>
    <w:p w14:paraId="3F67D10C" w14:textId="77777777" w:rsidR="00C629E4" w:rsidRDefault="00C629E4" w:rsidP="00C629E4">
      <w:pPr>
        <w:pStyle w:val="ListParagraph"/>
        <w:numPr>
          <w:ilvl w:val="2"/>
          <w:numId w:val="4"/>
        </w:numPr>
      </w:pPr>
      <w:r>
        <w:t>Do you typically post content like this?</w:t>
      </w:r>
    </w:p>
    <w:p w14:paraId="0CCB8D82" w14:textId="77777777" w:rsidR="00C629E4" w:rsidRDefault="00C629E4" w:rsidP="00C629E4">
      <w:pPr>
        <w:pStyle w:val="ListParagraph"/>
        <w:numPr>
          <w:ilvl w:val="0"/>
          <w:numId w:val="4"/>
        </w:numPr>
      </w:pPr>
      <w:r>
        <w:t>Can you describe in greater detail why you decided not to post the content on Facebook? [IF NECESSARY]</w:t>
      </w:r>
    </w:p>
    <w:p w14:paraId="78006706" w14:textId="77777777" w:rsidR="00C629E4" w:rsidRDefault="00C629E4" w:rsidP="00C629E4">
      <w:pPr>
        <w:pStyle w:val="ListParagraph"/>
        <w:numPr>
          <w:ilvl w:val="1"/>
          <w:numId w:val="4"/>
        </w:numPr>
      </w:pPr>
      <w:r>
        <w:t>POTENTIAL PROBES:</w:t>
      </w:r>
    </w:p>
    <w:p w14:paraId="427D573A" w14:textId="77777777" w:rsidR="00C629E4" w:rsidRDefault="00C629E4" w:rsidP="00C629E4">
      <w:pPr>
        <w:pStyle w:val="ListParagraph"/>
        <w:numPr>
          <w:ilvl w:val="2"/>
          <w:numId w:val="4"/>
        </w:numPr>
      </w:pPr>
      <w:r>
        <w:t>Where were you?</w:t>
      </w:r>
    </w:p>
    <w:p w14:paraId="5D882442" w14:textId="77777777" w:rsidR="00C629E4" w:rsidRDefault="00C629E4" w:rsidP="00C629E4">
      <w:pPr>
        <w:pStyle w:val="ListParagraph"/>
        <w:numPr>
          <w:ilvl w:val="2"/>
          <w:numId w:val="4"/>
        </w:numPr>
      </w:pPr>
      <w:r>
        <w:t>What were you doing?</w:t>
      </w:r>
    </w:p>
    <w:p w14:paraId="4AE3F029" w14:textId="77777777" w:rsidR="00C629E4" w:rsidRDefault="00C629E4" w:rsidP="00C629E4">
      <w:pPr>
        <w:pStyle w:val="ListParagraph"/>
        <w:numPr>
          <w:ilvl w:val="2"/>
          <w:numId w:val="4"/>
        </w:numPr>
      </w:pPr>
      <w:r>
        <w:t>Do you typically post content like this?</w:t>
      </w:r>
    </w:p>
    <w:p w14:paraId="25813C39" w14:textId="77777777" w:rsidR="00C629E4" w:rsidRDefault="00C629E4" w:rsidP="00C629E4">
      <w:pPr>
        <w:pStyle w:val="ListParagraph"/>
        <w:numPr>
          <w:ilvl w:val="2"/>
          <w:numId w:val="4"/>
        </w:numPr>
      </w:pPr>
      <w:r>
        <w:t>Was there something in particular about this piece of content that made you decide not to post it?</w:t>
      </w:r>
    </w:p>
    <w:p w14:paraId="69F01CB0" w14:textId="77777777"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14:paraId="3B897ECE" w14:textId="77777777" w:rsidR="00C629E4" w:rsidRDefault="00C629E4" w:rsidP="00C629E4">
      <w:pPr>
        <w:pStyle w:val="ListParagraph"/>
        <w:numPr>
          <w:ilvl w:val="1"/>
          <w:numId w:val="4"/>
        </w:numPr>
      </w:pPr>
      <w:r>
        <w:t>POTENTIAL PROBES:</w:t>
      </w:r>
    </w:p>
    <w:p w14:paraId="24D269C6" w14:textId="77777777" w:rsidR="00C629E4" w:rsidRDefault="00C629E4" w:rsidP="00C629E4">
      <w:pPr>
        <w:pStyle w:val="ListParagraph"/>
        <w:numPr>
          <w:ilvl w:val="2"/>
          <w:numId w:val="4"/>
        </w:numPr>
      </w:pPr>
      <w:r>
        <w:t>Do you currently share content only with this group of people?  What type of content?</w:t>
      </w:r>
    </w:p>
    <w:p w14:paraId="3730889A" w14:textId="77777777" w:rsidR="00C629E4" w:rsidRDefault="00C629E4" w:rsidP="00C629E4">
      <w:pPr>
        <w:pStyle w:val="ListParagraph"/>
        <w:numPr>
          <w:ilvl w:val="2"/>
          <w:numId w:val="4"/>
        </w:numPr>
      </w:pPr>
      <w:r>
        <w:t>Do you currently block these people from seeing certain types of content?  What types?</w:t>
      </w:r>
    </w:p>
    <w:p w14:paraId="5BF55436" w14:textId="77777777" w:rsidR="00C629E4" w:rsidRDefault="00C629E4" w:rsidP="00C629E4">
      <w:pPr>
        <w:pStyle w:val="ListParagraph"/>
        <w:numPr>
          <w:ilvl w:val="2"/>
          <w:numId w:val="4"/>
        </w:numPr>
      </w:pPr>
      <w:r>
        <w:t>Do you currently group these people on Facebook? On Google+?</w:t>
      </w:r>
    </w:p>
    <w:p w14:paraId="6DAC7468" w14:textId="77777777" w:rsidR="00C629E4" w:rsidRDefault="00C629E4" w:rsidP="00C629E4">
      <w:pPr>
        <w:pStyle w:val="ListParagraph"/>
        <w:numPr>
          <w:ilvl w:val="2"/>
          <w:numId w:val="4"/>
        </w:numPr>
      </w:pPr>
      <w:r>
        <w:t>Was there something in particular about this content that you thought these people would be interested in?</w:t>
      </w:r>
    </w:p>
    <w:p w14:paraId="0BFA9CFD" w14:textId="77777777" w:rsidR="00C629E4" w:rsidRDefault="00C629E4" w:rsidP="00C629E4">
      <w:pPr>
        <w:pStyle w:val="ListParagraph"/>
        <w:numPr>
          <w:ilvl w:val="2"/>
          <w:numId w:val="4"/>
        </w:numPr>
      </w:pPr>
      <w:r>
        <w:t>What do these people have in common?</w:t>
      </w:r>
    </w:p>
    <w:p w14:paraId="28655C45" w14:textId="77777777"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14:paraId="53918C0C" w14:textId="77777777" w:rsidR="00C629E4" w:rsidRDefault="00C629E4" w:rsidP="00C629E4">
      <w:pPr>
        <w:pStyle w:val="ListParagraph"/>
        <w:numPr>
          <w:ilvl w:val="1"/>
          <w:numId w:val="4"/>
        </w:numPr>
      </w:pPr>
      <w:r>
        <w:t>POTENTIAL PROBES:</w:t>
      </w:r>
    </w:p>
    <w:p w14:paraId="11B67F0E" w14:textId="77777777" w:rsidR="00C629E4" w:rsidRDefault="00C629E4" w:rsidP="00C629E4">
      <w:pPr>
        <w:pStyle w:val="ListParagraph"/>
        <w:numPr>
          <w:ilvl w:val="2"/>
          <w:numId w:val="4"/>
        </w:numPr>
      </w:pPr>
      <w:r>
        <w:t>Do you currently share content only with this group of people?  What type of content?</w:t>
      </w:r>
    </w:p>
    <w:p w14:paraId="2134F5A2" w14:textId="77777777" w:rsidR="00C629E4" w:rsidRDefault="00C629E4" w:rsidP="00C629E4">
      <w:pPr>
        <w:pStyle w:val="ListParagraph"/>
        <w:numPr>
          <w:ilvl w:val="2"/>
          <w:numId w:val="4"/>
        </w:numPr>
      </w:pPr>
      <w:r>
        <w:t>Do you currently block these people from seeing certain types of content?  What types?</w:t>
      </w:r>
    </w:p>
    <w:p w14:paraId="07C00E83" w14:textId="77777777" w:rsidR="00C629E4" w:rsidRDefault="00C629E4" w:rsidP="00C629E4">
      <w:pPr>
        <w:pStyle w:val="ListParagraph"/>
        <w:numPr>
          <w:ilvl w:val="2"/>
          <w:numId w:val="4"/>
        </w:numPr>
      </w:pPr>
      <w:r>
        <w:t>Do you currently group these people on Facebook? On Google+?</w:t>
      </w:r>
    </w:p>
    <w:p w14:paraId="6DF97614" w14:textId="77777777" w:rsidR="00C629E4" w:rsidRDefault="00C629E4" w:rsidP="00C629E4">
      <w:pPr>
        <w:pStyle w:val="ListParagraph"/>
        <w:numPr>
          <w:ilvl w:val="2"/>
          <w:numId w:val="4"/>
        </w:numPr>
      </w:pPr>
      <w:r>
        <w:t>Was there something in particular about this content that you thought these people would be interested in?</w:t>
      </w:r>
    </w:p>
    <w:p w14:paraId="1633C9D7" w14:textId="77777777" w:rsidR="00C629E4" w:rsidRDefault="00C629E4" w:rsidP="00C629E4">
      <w:pPr>
        <w:pStyle w:val="ListParagraph"/>
        <w:numPr>
          <w:ilvl w:val="2"/>
          <w:numId w:val="4"/>
        </w:numPr>
      </w:pPr>
      <w:r>
        <w:t>What do these people have in common?</w:t>
      </w:r>
    </w:p>
    <w:p w14:paraId="5BD2F839" w14:textId="77777777"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14:paraId="4789889C" w14:textId="77777777" w:rsidR="00C629E4" w:rsidRDefault="00C629E4" w:rsidP="00C629E4"/>
    <w:p w14:paraId="024AA3B7" w14:textId="77777777" w:rsidR="00C629E4" w:rsidRDefault="00C629E4" w:rsidP="00C629E4">
      <w:pPr>
        <w:rPr>
          <w:b/>
        </w:rPr>
      </w:pPr>
      <w:r>
        <w:rPr>
          <w:b/>
        </w:rPr>
        <w:t>General questions</w:t>
      </w:r>
    </w:p>
    <w:p w14:paraId="04774B32" w14:textId="77777777" w:rsidR="00C629E4" w:rsidRDefault="00C629E4" w:rsidP="00C629E4">
      <w:r>
        <w:t>Thank you.  Now I’d like to ask you some more general questions about your social network usage.</w:t>
      </w:r>
    </w:p>
    <w:p w14:paraId="6F8C7AFB" w14:textId="77777777" w:rsidR="00C629E4" w:rsidRDefault="00C629E4" w:rsidP="00C629E4"/>
    <w:p w14:paraId="7B56DA65" w14:textId="77777777" w:rsidR="00C629E4" w:rsidRDefault="00C629E4" w:rsidP="00C629E4">
      <w:pPr>
        <w:pStyle w:val="ListParagraph"/>
        <w:numPr>
          <w:ilvl w:val="0"/>
          <w:numId w:val="5"/>
        </w:numPr>
      </w:pPr>
      <w:r>
        <w:t>What do you think are the primary reasons you don’t post specific content to Facebook and other social networking sites?</w:t>
      </w:r>
    </w:p>
    <w:p w14:paraId="4E0542E9" w14:textId="77777777" w:rsidR="00C629E4" w:rsidRDefault="00C629E4" w:rsidP="00C629E4">
      <w:pPr>
        <w:pStyle w:val="ListParagraph"/>
        <w:numPr>
          <w:ilvl w:val="0"/>
          <w:numId w:val="5"/>
        </w:numPr>
      </w:pPr>
      <w:r>
        <w:t>What are the primary reasons you do post content to Facebook and other social networking sites?</w:t>
      </w:r>
    </w:p>
    <w:p w14:paraId="3AE4C5FA" w14:textId="77777777" w:rsidR="00C629E4" w:rsidRDefault="00C629E4" w:rsidP="00C629E4">
      <w:pPr>
        <w:pStyle w:val="ListParagraph"/>
        <w:numPr>
          <w:ilvl w:val="0"/>
          <w:numId w:val="5"/>
        </w:numPr>
      </w:pPr>
      <w:r>
        <w:t>What social networking sites do you use?</w:t>
      </w:r>
    </w:p>
    <w:p w14:paraId="758BDFC8" w14:textId="77777777" w:rsidR="00C629E4" w:rsidRDefault="00C629E4" w:rsidP="00C629E4">
      <w:pPr>
        <w:pStyle w:val="ListParagraph"/>
        <w:numPr>
          <w:ilvl w:val="0"/>
          <w:numId w:val="5"/>
        </w:numPr>
      </w:pPr>
      <w:r>
        <w:t>How do you protect your privacy on social networks?</w:t>
      </w:r>
    </w:p>
    <w:p w14:paraId="1215054D" w14:textId="77777777" w:rsidR="00C629E4" w:rsidRDefault="00C629E4" w:rsidP="00C629E4">
      <w:pPr>
        <w:pStyle w:val="ListParagraph"/>
        <w:numPr>
          <w:ilvl w:val="0"/>
          <w:numId w:val="5"/>
        </w:numPr>
      </w:pPr>
      <w:r>
        <w:t xml:space="preserve">Do you find Facebook “friend” groupings and/or Google+ circles useful? </w:t>
      </w:r>
    </w:p>
    <w:p w14:paraId="4B792860" w14:textId="77777777" w:rsidR="00C629E4" w:rsidRDefault="00C629E4" w:rsidP="00C629E4">
      <w:pPr>
        <w:pStyle w:val="ListParagraph"/>
        <w:numPr>
          <w:ilvl w:val="1"/>
          <w:numId w:val="5"/>
        </w:numPr>
      </w:pPr>
      <w:r>
        <w:t>POTENTIAL PROBES:</w:t>
      </w:r>
    </w:p>
    <w:p w14:paraId="020EB6B5" w14:textId="77777777" w:rsidR="00C629E4" w:rsidRDefault="00C629E4" w:rsidP="00C629E4">
      <w:pPr>
        <w:pStyle w:val="ListParagraph"/>
        <w:numPr>
          <w:ilvl w:val="2"/>
          <w:numId w:val="5"/>
        </w:numPr>
      </w:pPr>
      <w:r>
        <w:t>How do you use them?</w:t>
      </w:r>
    </w:p>
    <w:p w14:paraId="0983EA57" w14:textId="77777777" w:rsidR="00C629E4" w:rsidRDefault="00C629E4" w:rsidP="00C629E4">
      <w:pPr>
        <w:pStyle w:val="ListParagraph"/>
        <w:numPr>
          <w:ilvl w:val="2"/>
          <w:numId w:val="5"/>
        </w:numPr>
      </w:pPr>
      <w:r>
        <w:t>How have you heard about your friends using them?</w:t>
      </w:r>
    </w:p>
    <w:p w14:paraId="24C1C202" w14:textId="77777777" w:rsidR="00C629E4" w:rsidRDefault="00C629E4" w:rsidP="00C629E4">
      <w:pPr>
        <w:pStyle w:val="ListParagraph"/>
        <w:numPr>
          <w:ilvl w:val="0"/>
          <w:numId w:val="5"/>
        </w:numPr>
      </w:pPr>
      <w:r>
        <w:t xml:space="preserve">Do you think you changed your Facebook usage habits while participating in this study? </w:t>
      </w:r>
    </w:p>
    <w:p w14:paraId="383C8C40" w14:textId="77777777" w:rsidR="00C629E4" w:rsidRDefault="00C629E4" w:rsidP="00C629E4">
      <w:pPr>
        <w:pStyle w:val="ListParagraph"/>
        <w:numPr>
          <w:ilvl w:val="1"/>
          <w:numId w:val="5"/>
        </w:numPr>
      </w:pPr>
      <w:r>
        <w:t>POTENTIAL PROBES:</w:t>
      </w:r>
    </w:p>
    <w:p w14:paraId="05DD536D" w14:textId="77777777" w:rsidR="00C629E4" w:rsidRDefault="00C629E4" w:rsidP="00C629E4">
      <w:pPr>
        <w:pStyle w:val="ListParagraph"/>
        <w:numPr>
          <w:ilvl w:val="2"/>
          <w:numId w:val="5"/>
        </w:numPr>
      </w:pPr>
      <w:r>
        <w:t>How?</w:t>
      </w:r>
    </w:p>
    <w:p w14:paraId="16D62211" w14:textId="77777777" w:rsidR="00C629E4" w:rsidRDefault="00C629E4" w:rsidP="00C629E4">
      <w:pPr>
        <w:pStyle w:val="ListParagraph"/>
        <w:numPr>
          <w:ilvl w:val="2"/>
          <w:numId w:val="5"/>
        </w:numPr>
      </w:pPr>
      <w:r>
        <w:t>Why?</w:t>
      </w:r>
    </w:p>
    <w:p w14:paraId="2FE592C2" w14:textId="77777777" w:rsidR="00C629E4" w:rsidRDefault="00C629E4" w:rsidP="00C629E4">
      <w:pPr>
        <w:pStyle w:val="ListParagraph"/>
        <w:numPr>
          <w:ilvl w:val="2"/>
          <w:numId w:val="5"/>
        </w:numPr>
      </w:pPr>
      <w:r>
        <w:t>How much?</w:t>
      </w:r>
    </w:p>
    <w:p w14:paraId="153BF93E" w14:textId="77777777" w:rsidR="00C629E4" w:rsidRDefault="00C629E4" w:rsidP="00C629E4">
      <w:pPr>
        <w:pStyle w:val="ListParagraph"/>
        <w:numPr>
          <w:ilvl w:val="2"/>
          <w:numId w:val="5"/>
        </w:numPr>
      </w:pPr>
      <w:r>
        <w:t>Do you think you’ll continue to behave that way after the study?</w:t>
      </w:r>
    </w:p>
    <w:p w14:paraId="38D56E0E" w14:textId="77777777"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14:paraId="6EEBE134" w14:textId="77777777" w:rsidR="00C629E4" w:rsidRDefault="00C629E4" w:rsidP="00C629E4">
      <w:pPr>
        <w:pStyle w:val="ListParagraph"/>
        <w:numPr>
          <w:ilvl w:val="0"/>
          <w:numId w:val="5"/>
        </w:numPr>
      </w:pPr>
      <w:r>
        <w:t>On average, how often do you post pictures to Facebook [REPEAT FOR EACH TYPE OF CONTENT, POTENTIALLY ON PAPER]</w:t>
      </w:r>
    </w:p>
    <w:p w14:paraId="6A2B8B16" w14:textId="77777777" w:rsidR="00C629E4" w:rsidRDefault="00C629E4" w:rsidP="00C629E4">
      <w:pPr>
        <w:pStyle w:val="ListParagraph"/>
        <w:numPr>
          <w:ilvl w:val="1"/>
          <w:numId w:val="5"/>
        </w:numPr>
      </w:pPr>
      <w:r>
        <w:t>&lt;1 time per month</w:t>
      </w:r>
    </w:p>
    <w:p w14:paraId="2383CD4B" w14:textId="77777777" w:rsidR="00C629E4" w:rsidRDefault="00C629E4" w:rsidP="00C629E4">
      <w:pPr>
        <w:pStyle w:val="ListParagraph"/>
        <w:numPr>
          <w:ilvl w:val="1"/>
          <w:numId w:val="5"/>
        </w:numPr>
      </w:pPr>
      <w:r>
        <w:t xml:space="preserve">More than 1 time per month but less than 1 time per week </w:t>
      </w:r>
    </w:p>
    <w:p w14:paraId="12678B38" w14:textId="77777777" w:rsidR="00C629E4" w:rsidRDefault="00C629E4" w:rsidP="00C629E4">
      <w:pPr>
        <w:pStyle w:val="ListParagraph"/>
        <w:numPr>
          <w:ilvl w:val="1"/>
          <w:numId w:val="5"/>
        </w:numPr>
      </w:pPr>
      <w:r>
        <w:t xml:space="preserve">More than 1 time per week but less than 1 time per day </w:t>
      </w:r>
    </w:p>
    <w:p w14:paraId="29549612" w14:textId="77777777" w:rsidR="00C629E4" w:rsidRDefault="00C629E4" w:rsidP="00C629E4">
      <w:pPr>
        <w:pStyle w:val="ListParagraph"/>
        <w:numPr>
          <w:ilvl w:val="1"/>
          <w:numId w:val="5"/>
        </w:numPr>
      </w:pPr>
      <w:r>
        <w:t>More than 1 time per day but less than 5 times per day</w:t>
      </w:r>
    </w:p>
    <w:p w14:paraId="2D0E0941" w14:textId="77777777" w:rsidR="00C629E4" w:rsidRDefault="00C629E4" w:rsidP="00C629E4">
      <w:pPr>
        <w:pStyle w:val="ListParagraph"/>
        <w:numPr>
          <w:ilvl w:val="1"/>
          <w:numId w:val="5"/>
        </w:numPr>
      </w:pPr>
      <w:r>
        <w:t>More than 5 times per day</w:t>
      </w:r>
    </w:p>
    <w:p w14:paraId="0E85DEDA" w14:textId="77777777" w:rsidR="00C629E4" w:rsidRDefault="00C629E4" w:rsidP="00C629E4"/>
    <w:p w14:paraId="40C31BAD" w14:textId="77777777" w:rsidR="00C629E4" w:rsidRDefault="00C629E4" w:rsidP="00C629E4">
      <w:pPr>
        <w:rPr>
          <w:b/>
        </w:rPr>
      </w:pPr>
      <w:r>
        <w:rPr>
          <w:b/>
        </w:rPr>
        <w:t>Payment</w:t>
      </w:r>
    </w:p>
    <w:p w14:paraId="18098475" w14:textId="77777777" w:rsidR="00C629E4" w:rsidRPr="00FE0088" w:rsidRDefault="00C629E4" w:rsidP="00C629E4">
      <w:r>
        <w:t>Thank you – those are all the questions we have.  Thank you for participating.  Here is your payment.  Please sign here [PAY AND GET SIGNATURE FOR PAYMENT]</w:t>
      </w:r>
    </w:p>
    <w:p w14:paraId="402B305B" w14:textId="77777777" w:rsidR="00464308" w:rsidRPr="00B70204" w:rsidRDefault="00464308">
      <w:pPr>
        <w:rPr>
          <w:b/>
        </w:rPr>
      </w:pPr>
    </w:p>
    <w:sectPr w:rsidR="00464308" w:rsidRPr="00B70204" w:rsidSect="0046430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Sauvik Das" w:date="2011-10-31T20:47:00Z" w:initials="SD">
    <w:p w14:paraId="20714AD9" w14:textId="06D7D2EE" w:rsidR="00CF40E4" w:rsidRDefault="00CF40E4">
      <w:pPr>
        <w:pStyle w:val="CommentText"/>
      </w:pPr>
      <w:r>
        <w:rPr>
          <w:rStyle w:val="CommentReference"/>
        </w:rPr>
        <w:annotationRef/>
      </w:r>
      <w:r>
        <w:t>Seems unnecessary to me.</w:t>
      </w:r>
    </w:p>
  </w:comment>
  <w:comment w:id="59" w:author="Jason Wiese" w:date="2011-10-31T21:53:00Z" w:initials="JW">
    <w:p w14:paraId="180446A7" w14:textId="44BA608C" w:rsidR="00CF40E4" w:rsidRDefault="00CF40E4">
      <w:pPr>
        <w:pStyle w:val="CommentText"/>
      </w:pPr>
      <w:ins w:id="64" w:author="Jason Wiese" w:date="2011-10-31T19:24:00Z">
        <w:r>
          <w:rPr>
            <w:rStyle w:val="CommentReference"/>
          </w:rPr>
          <w:annotationRef/>
        </w:r>
      </w:ins>
      <w:r>
        <w:t xml:space="preserve">I’ve been thinking that we want to be careful not to pigeon-hole this into “you would have posted on </w:t>
      </w:r>
      <w:proofErr w:type="spellStart"/>
      <w:r>
        <w:t>facebook</w:t>
      </w:r>
      <w:proofErr w:type="spellEnd"/>
      <w:r>
        <w:t xml:space="preserve"> but didn’t” If we can be more general about “things that you would want to share with some people, but didn’t end up posting to Facebook” then I think it frames the problem a little more clearly.  Thoughts?</w:t>
      </w:r>
    </w:p>
    <w:p w14:paraId="23174635" w14:textId="77777777" w:rsidR="00CF40E4" w:rsidRDefault="00CF40E4">
      <w:pPr>
        <w:pStyle w:val="CommentText"/>
      </w:pPr>
    </w:p>
    <w:p w14:paraId="4EED1953" w14:textId="78F15639" w:rsidR="00CF40E4" w:rsidRDefault="00CF40E4">
      <w:pPr>
        <w:pStyle w:val="CommentText"/>
      </w:pPr>
      <w:r>
        <w:t>SD: I approve.</w:t>
      </w:r>
    </w:p>
    <w:p w14:paraId="2FE43161" w14:textId="604728A8" w:rsidR="00CF40E4" w:rsidRDefault="00CF40E4">
      <w:pPr>
        <w:pStyle w:val="CommentText"/>
      </w:pPr>
      <w:r>
        <w:t>RB: fine by me</w:t>
      </w:r>
    </w:p>
  </w:comment>
  <w:comment w:id="85" w:author="Jason Wiese" w:date="2011-10-31T19:13:00Z" w:initials="JW">
    <w:p w14:paraId="53EAE135" w14:textId="77777777" w:rsidR="00CF40E4" w:rsidRDefault="00CF40E4">
      <w:pPr>
        <w:pStyle w:val="CommentText"/>
      </w:pPr>
      <w:r>
        <w:rPr>
          <w:rStyle w:val="CommentReference"/>
        </w:rPr>
        <w:annotationRef/>
      </w:r>
      <w:r>
        <w:t>What are we going to ask them about if they filled in 4 “no diary entry” surveys? Or do those not count?</w:t>
      </w:r>
    </w:p>
  </w:comment>
  <w:comment w:id="98" w:author="Rebecca Balebako" w:date="2011-10-31T21:56:00Z" w:initials="RB">
    <w:p w14:paraId="089E47C9" w14:textId="3B8DCFD5" w:rsidR="00193B16" w:rsidRDefault="00193B16">
      <w:pPr>
        <w:pStyle w:val="CommentText"/>
      </w:pPr>
      <w:r>
        <w:rPr>
          <w:rStyle w:val="CommentReference"/>
        </w:rPr>
        <w:annotationRef/>
      </w:r>
      <w:r>
        <w:t>Aren’t we going to do this anyway?</w:t>
      </w:r>
    </w:p>
    <w:p w14:paraId="1B7D936F" w14:textId="77777777" w:rsidR="00193B16" w:rsidRDefault="00193B16">
      <w:pPr>
        <w:pStyle w:val="CommentText"/>
      </w:pPr>
    </w:p>
  </w:comment>
  <w:comment w:id="123" w:author="Jason Wiese" w:date="2011-10-31T19:23:00Z" w:initials="JW">
    <w:p w14:paraId="74CE9966" w14:textId="77777777" w:rsidR="00CF40E4" w:rsidRDefault="00CF40E4">
      <w:pPr>
        <w:pStyle w:val="CommentText"/>
      </w:pPr>
      <w:r>
        <w:rPr>
          <w:rStyle w:val="CommentReference"/>
        </w:rPr>
        <w:annotationRef/>
      </w:r>
      <w:r>
        <w:t>I think the main thing I think about these are that they should really focus back on the “grouping” task if they can</w:t>
      </w:r>
    </w:p>
    <w:p w14:paraId="34DFD484" w14:textId="77777777" w:rsidR="00CF40E4" w:rsidRDefault="00CF40E4">
      <w:pPr>
        <w:pStyle w:val="CommentText"/>
      </w:pPr>
    </w:p>
    <w:p w14:paraId="09E8AC8A" w14:textId="77777777" w:rsidR="00CF40E4" w:rsidRDefault="00CF40E4">
      <w:pPr>
        <w:pStyle w:val="CommentText"/>
      </w:pPr>
      <w:r>
        <w:t>In particular, I think that we can sort of do some in-interview synthesis, or maybe some sort of task with people to sort of “post construct” the groups that they want to share with.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1A3"/>
    <w:rsid w:val="00024131"/>
    <w:rsid w:val="000612F5"/>
    <w:rsid w:val="00072743"/>
    <w:rsid w:val="00073BCA"/>
    <w:rsid w:val="00126583"/>
    <w:rsid w:val="00184058"/>
    <w:rsid w:val="00193B16"/>
    <w:rsid w:val="001E3367"/>
    <w:rsid w:val="00254B41"/>
    <w:rsid w:val="002609F1"/>
    <w:rsid w:val="002A1A6B"/>
    <w:rsid w:val="002E621E"/>
    <w:rsid w:val="003310F6"/>
    <w:rsid w:val="00331987"/>
    <w:rsid w:val="0040120B"/>
    <w:rsid w:val="00464308"/>
    <w:rsid w:val="004C11A3"/>
    <w:rsid w:val="004F27BA"/>
    <w:rsid w:val="005B30EE"/>
    <w:rsid w:val="005D3D21"/>
    <w:rsid w:val="005E69A2"/>
    <w:rsid w:val="005F125E"/>
    <w:rsid w:val="006175AC"/>
    <w:rsid w:val="00636098"/>
    <w:rsid w:val="006615F1"/>
    <w:rsid w:val="0066551E"/>
    <w:rsid w:val="00714715"/>
    <w:rsid w:val="00736569"/>
    <w:rsid w:val="007A09BD"/>
    <w:rsid w:val="008B38E8"/>
    <w:rsid w:val="008D40A9"/>
    <w:rsid w:val="00900B81"/>
    <w:rsid w:val="009049A7"/>
    <w:rsid w:val="00920AD5"/>
    <w:rsid w:val="009F4EF2"/>
    <w:rsid w:val="00A83918"/>
    <w:rsid w:val="00B065D3"/>
    <w:rsid w:val="00B56BFC"/>
    <w:rsid w:val="00B6287D"/>
    <w:rsid w:val="00B70204"/>
    <w:rsid w:val="00C629E4"/>
    <w:rsid w:val="00CF40E4"/>
    <w:rsid w:val="00CF47BD"/>
    <w:rsid w:val="00D20316"/>
    <w:rsid w:val="00DE72A8"/>
    <w:rsid w:val="00E157C3"/>
    <w:rsid w:val="00E54ED5"/>
    <w:rsid w:val="00E750AC"/>
    <w:rsid w:val="00EC6A7B"/>
    <w:rsid w:val="00F11FAB"/>
    <w:rsid w:val="00F712B1"/>
    <w:rsid w:val="00F928B1"/>
    <w:rsid w:val="00FB6036"/>
    <w:rsid w:val="00FF72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6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2754</Words>
  <Characters>15698</Characters>
  <Application>Microsoft Macintosh Word</Application>
  <DocSecurity>0</DocSecurity>
  <Lines>130</Lines>
  <Paragraphs>36</Paragraphs>
  <ScaleCrop>false</ScaleCrop>
  <Company/>
  <LinksUpToDate>false</LinksUpToDate>
  <CharactersWithSpaces>18416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dc:description/>
  <cp:lastModifiedBy>Rebecca Balebako</cp:lastModifiedBy>
  <cp:revision>3</cp:revision>
  <dcterms:created xsi:type="dcterms:W3CDTF">2011-11-01T02:01:00Z</dcterms:created>
  <dcterms:modified xsi:type="dcterms:W3CDTF">2011-11-01T02:02:00Z</dcterms:modified>
</cp:coreProperties>
</file>