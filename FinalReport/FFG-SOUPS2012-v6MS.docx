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B1" w:rsidRDefault="003B18B1">
      <w:pPr>
        <w:pStyle w:val="Paper-Title"/>
        <w:spacing w:after="60"/>
      </w:pPr>
      <w:r>
        <w:t xml:space="preserve">SOUPS Proceedings Word Template </w:t>
      </w:r>
    </w:p>
    <w:p w:rsidR="003B18B1" w:rsidRDefault="003B18B1">
      <w:pPr>
        <w:sectPr w:rsidR="003B18B1">
          <w:footerReference w:type="even" r:id="rId7"/>
          <w:footerReference w:type="default" r:id="rId8"/>
          <w:pgSz w:w="12240" w:h="15840" w:code="1"/>
          <w:pgMar w:top="1440" w:right="1080" w:bottom="1440" w:left="1080" w:gutter="0"/>
        </w:sectPr>
      </w:pPr>
    </w:p>
    <w:p w:rsidR="003B18B1" w:rsidRDefault="003B18B1">
      <w:pPr>
        <w:pStyle w:val="Author"/>
        <w:spacing w:after="0"/>
        <w:rPr>
          <w:spacing w:val="-2"/>
        </w:rPr>
      </w:pPr>
      <w:r>
        <w:rPr>
          <w:spacing w:val="-2"/>
        </w:rPr>
        <w:t>1st Author</w:t>
      </w:r>
    </w:p>
    <w:p w:rsidR="003B18B1" w:rsidRDefault="003B18B1" w:rsidP="003B18B1">
      <w:pPr>
        <w:pStyle w:val="Affiliations"/>
      </w:pPr>
      <w:r>
        <w:t>1st author's affiliation</w:t>
      </w:r>
      <w:r>
        <w:br/>
        <w:t>1st line of address</w:t>
      </w:r>
      <w:r>
        <w:br/>
        <w:t>2nd line of address</w:t>
      </w:r>
      <w:r>
        <w:br/>
        <w:t>1st author's email address</w:t>
      </w:r>
    </w:p>
    <w:p w:rsidR="003B18B1" w:rsidRDefault="003B18B1">
      <w:pPr>
        <w:pStyle w:val="Author"/>
        <w:spacing w:after="0"/>
        <w:rPr>
          <w:spacing w:val="-2"/>
        </w:rPr>
      </w:pPr>
      <w:r>
        <w:rPr>
          <w:spacing w:val="-2"/>
        </w:rPr>
        <w:br w:type="column"/>
        <w:t>2nd Author</w:t>
      </w:r>
    </w:p>
    <w:p w:rsidR="003B18B1" w:rsidRDefault="003B18B1" w:rsidP="003B18B1">
      <w:pPr>
        <w:pStyle w:val="Affiliations"/>
      </w:pPr>
      <w:r>
        <w:t>2nd author's affiliation</w:t>
      </w:r>
      <w:r>
        <w:br/>
        <w:t>1st line of address</w:t>
      </w:r>
      <w:r>
        <w:br/>
        <w:t>2nd line of address</w:t>
      </w:r>
      <w:r>
        <w:br/>
        <w:t>2nd E-mail</w:t>
      </w:r>
    </w:p>
    <w:p w:rsidR="003B18B1" w:rsidRDefault="003B18B1">
      <w:pPr>
        <w:pStyle w:val="Author"/>
        <w:spacing w:after="0"/>
        <w:rPr>
          <w:spacing w:val="-2"/>
        </w:rPr>
      </w:pPr>
      <w:r>
        <w:rPr>
          <w:spacing w:val="-2"/>
        </w:rPr>
        <w:br w:type="column"/>
        <w:t>3rd Author</w:t>
      </w:r>
    </w:p>
    <w:p w:rsidR="003B18B1" w:rsidRDefault="003B18B1" w:rsidP="003B18B1">
      <w:pPr>
        <w:pStyle w:val="Affiliations"/>
      </w:pPr>
      <w:r>
        <w:t>3rd author's affiliation</w:t>
      </w:r>
      <w:r>
        <w:br/>
        <w:t>1st line of address</w:t>
      </w:r>
      <w:r>
        <w:br/>
        <w:t>2nd line of address</w:t>
      </w:r>
      <w:r>
        <w:br/>
        <w:t>3rd E-mail</w:t>
      </w:r>
    </w:p>
    <w:p w:rsidR="003B18B1" w:rsidRDefault="003B18B1">
      <w:pPr>
        <w:pStyle w:val="E-Mail"/>
        <w:rPr>
          <w:spacing w:val="-2"/>
        </w:rPr>
      </w:pPr>
    </w:p>
    <w:p w:rsidR="003B18B1" w:rsidRDefault="003B18B1">
      <w:pPr>
        <w:pStyle w:val="E-Mail"/>
      </w:pPr>
    </w:p>
    <w:p w:rsidR="003B18B1" w:rsidRDefault="003B18B1">
      <w:pPr>
        <w:jc w:val="center"/>
        <w:sectPr w:rsidR="003B18B1">
          <w:type w:val="continuous"/>
          <w:pgSz w:w="12240" w:h="15840" w:code="1"/>
          <w:pgMar w:top="1440" w:right="1080" w:bottom="1440" w:left="1080" w:gutter="0"/>
          <w:cols w:num="3" w:space="0"/>
        </w:sectPr>
      </w:pPr>
    </w:p>
    <w:p w:rsidR="003B18B1" w:rsidRDefault="003B18B1">
      <w:pPr>
        <w:spacing w:after="0"/>
      </w:pPr>
      <w:r>
        <w:rPr>
          <w:b/>
          <w:sz w:val="24"/>
        </w:rPr>
        <w:t>ABSTRACT</w:t>
      </w:r>
    </w:p>
    <w:p w:rsidR="003B18B1" w:rsidRDefault="003B18B1">
      <w:pPr>
        <w:pStyle w:val="Abstract"/>
      </w:pPr>
      <w:r>
        <w:t xml:space="preserve">In this paper, we describe the formatting guidelines for ACM SIG Proceedings.  </w:t>
      </w:r>
    </w:p>
    <w:p w:rsidR="003B18B1" w:rsidRDefault="003B18B1">
      <w:pPr>
        <w:spacing w:before="120" w:after="0"/>
      </w:pPr>
      <w:r>
        <w:rPr>
          <w:b/>
          <w:sz w:val="24"/>
        </w:rPr>
        <w:t>Categories and Subject Descriptors</w:t>
      </w:r>
    </w:p>
    <w:p w:rsidR="003B18B1" w:rsidRDefault="003B18B1">
      <w:pPr>
        <w:spacing w:after="120"/>
        <w:rPr>
          <w:i/>
          <w:iCs/>
        </w:rPr>
      </w:pPr>
      <w:r>
        <w:t>D.3.3 [</w:t>
      </w:r>
      <w:r>
        <w:rPr>
          <w:b/>
          <w:bCs/>
        </w:rPr>
        <w:t>Programming Languages</w:t>
      </w:r>
      <w:r>
        <w:t xml:space="preserve">]: Language Contructs and Features – </w:t>
      </w:r>
      <w:r>
        <w:rPr>
          <w:i/>
          <w:iCs/>
        </w:rPr>
        <w:t xml:space="preserve">abstract data types, polymorphism, </w:t>
      </w:r>
      <w:proofErr w:type="gramStart"/>
      <w:r>
        <w:rPr>
          <w:i/>
          <w:iCs/>
        </w:rPr>
        <w:t>control</w:t>
      </w:r>
      <w:proofErr w:type="gramEnd"/>
      <w:r>
        <w:rPr>
          <w:i/>
          <w:iCs/>
        </w:rPr>
        <w:t xml:space="preserve">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9" w:history="1">
        <w:r>
          <w:rPr>
            <w:rStyle w:val="Hyperlink"/>
            <w:rFonts w:ascii="Times" w:hAnsi="Times" w:cs="Times"/>
          </w:rPr>
          <w:t>http://www.acm.org/class/1998/</w:t>
        </w:r>
      </w:hyperlink>
    </w:p>
    <w:p w:rsidR="003B18B1" w:rsidRDefault="003B18B1">
      <w:pPr>
        <w:spacing w:before="120" w:after="0"/>
      </w:pPr>
      <w:r>
        <w:rPr>
          <w:b/>
          <w:sz w:val="24"/>
        </w:rPr>
        <w:t>General Terms</w:t>
      </w:r>
    </w:p>
    <w:p w:rsidR="003B18B1" w:rsidRDefault="003B18B1">
      <w:pPr>
        <w:spacing w:after="120"/>
      </w:pPr>
      <w:r>
        <w:t>Design, Human Factors</w:t>
      </w:r>
    </w:p>
    <w:p w:rsidR="003B18B1" w:rsidRDefault="003B18B1">
      <w:pPr>
        <w:spacing w:before="120" w:after="0"/>
      </w:pPr>
      <w:r>
        <w:rPr>
          <w:b/>
          <w:sz w:val="24"/>
        </w:rPr>
        <w:t>Keywords</w:t>
      </w:r>
    </w:p>
    <w:p w:rsidR="003B18B1" w:rsidRDefault="003B18B1">
      <w:pPr>
        <w:spacing w:after="120"/>
      </w:pPr>
      <w:r>
        <w:t>Keywords are your own designated keywords.</w:t>
      </w:r>
    </w:p>
    <w:p w:rsidR="003B18B1" w:rsidRDefault="003B18B1">
      <w:pPr>
        <w:pStyle w:val="Heading1"/>
        <w:spacing w:before="120"/>
      </w:pPr>
      <w:r>
        <w:t>INTRODUCTION</w:t>
      </w:r>
    </w:p>
    <w:p w:rsidR="003B18B1" w:rsidRDefault="003B18B1">
      <w:pPr>
        <w:pStyle w:val="BodyTextIndent"/>
        <w:spacing w:after="120"/>
        <w:ind w:firstLine="0"/>
      </w:pPr>
      <w:r>
        <w:t xml:space="preserve">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w:t>
      </w:r>
      <w:proofErr w:type="gramStart"/>
      <w:r>
        <w:t>down-load</w:t>
      </w:r>
      <w:proofErr w:type="gramEnd"/>
      <w:r>
        <w:t xml:space="preserve"> a template from [2], and replace the content with your own material.</w:t>
      </w:r>
    </w:p>
    <w:p w:rsidR="003B18B1" w:rsidRDefault="003B18B1">
      <w:pPr>
        <w:pStyle w:val="Heading1"/>
        <w:spacing w:before="120"/>
      </w:pPr>
      <w:r>
        <w:t>RELATED WORK</w:t>
      </w:r>
    </w:p>
    <w:p w:rsidR="00EA7AD3" w:rsidRDefault="00EA7AD3">
      <w:pPr>
        <w:pStyle w:val="BodyTextIndent"/>
        <w:spacing w:after="120"/>
        <w:ind w:firstLine="0"/>
        <w:rPr>
          <w:ins w:id="0" w:author="Amber Lynn McConahy" w:date="2011-12-11T22:34:00Z"/>
        </w:rPr>
      </w:pPr>
      <w:ins w:id="1" w:author="Amber Lynn McConahy" w:date="2011-12-11T22:32:00Z">
        <w:r>
          <w:t>Several research doma</w:t>
        </w:r>
      </w:ins>
      <w:ins w:id="2" w:author="Amber Lynn McConahy" w:date="2011-12-11T22:34:00Z">
        <w:r>
          <w:t xml:space="preserve">ins have emerged that focus on social </w:t>
        </w:r>
        <w:commentRangeStart w:id="3"/>
        <w:r>
          <w:t>networking</w:t>
        </w:r>
      </w:ins>
      <w:commentRangeEnd w:id="3"/>
      <w:ins w:id="4" w:author="Amber Lynn McConahy" w:date="2011-12-11T22:36:00Z">
        <w:r>
          <w:rPr>
            <w:rStyle w:val="CommentReference"/>
            <w:lang/>
          </w:rPr>
          <w:commentReference w:id="3"/>
        </w:r>
      </w:ins>
      <w:ins w:id="5" w:author="Amber Lynn McConahy" w:date="2011-12-11T22:34:00Z">
        <w:r>
          <w:t xml:space="preserve">.  </w:t>
        </w:r>
      </w:ins>
    </w:p>
    <w:p w:rsidR="00EA7AD3" w:rsidRDefault="00EA7AD3" w:rsidP="00EA7AD3">
      <w:pPr>
        <w:pStyle w:val="Heading2"/>
        <w:rPr>
          <w:ins w:id="6" w:author="Amber Lynn McConahy" w:date="2011-12-11T22:35:00Z"/>
        </w:rPr>
      </w:pPr>
      <w:ins w:id="7" w:author="Amber Lynn McConahy" w:date="2011-12-11T22:34:00Z">
        <w:r>
          <w:t>General Research into Social Networks</w:t>
        </w:r>
      </w:ins>
    </w:p>
    <w:p w:rsidR="00EA7AD3" w:rsidRPr="00EA7AD3" w:rsidRDefault="00EA7AD3" w:rsidP="00EA7AD3">
      <w:pPr>
        <w:rPr>
          <w:ins w:id="8" w:author="Amber Lynn McConahy" w:date="2011-12-11T22:35:00Z"/>
        </w:rPr>
      </w:pPr>
      <w:ins w:id="9" w:author="Amber Lynn McConahy" w:date="2011-12-11T22:35:00Z">
        <w:r w:rsidRPr="00EA7AD3">
          <w:t>Social networking sites, such as Facebook, Twitter, and MySpace, have changed the landscape of interpersonal communication over recent years.  Pempek et al. [</w:t>
        </w:r>
        <w:r w:rsidRPr="00EA7AD3">
          <w:rPr>
            <w:highlight w:val="yellow"/>
          </w:rPr>
          <w:t>Pempek</w:t>
        </w:r>
        <w:r w:rsidRPr="00EA7AD3">
          <w:t>] cited 2006 statistics from Wiley and Sisson that found that 91% of Midwest US university students polled in a study are Facebook users.  Fogel and Nehmad confirm this finding as well [</w:t>
        </w:r>
        <w:r w:rsidRPr="00EA7AD3">
          <w:rPr>
            <w:highlight w:val="yellow"/>
          </w:rPr>
          <w:t>Fogel and Hehmad</w:t>
        </w:r>
        <w:r w:rsidRPr="00EA7AD3">
          <w:t>].  This staggering majority corresponds to another study in Pempek et al. [Pempek] finding that college students use Facebook for 10 to 30 minutes daily.  As a result of these tendencies, psychologists remind us that identity challenges are often addressed through self-disclosure and that the Internet’s pervasive use by today’s use may exercise a profound influence on cognitive development through the peer feedback provided via social networking [</w:t>
        </w:r>
        <w:r w:rsidRPr="00EA7AD3">
          <w:rPr>
            <w:highlight w:val="yellow"/>
          </w:rPr>
          <w:t>Pempek</w:t>
        </w:r>
        <w:r w:rsidRPr="00EA7AD3">
          <w:t>].  Due to proliferate use of social networking, several security issues arise.    Based on questionnaires of college students, these can be categorized broadly as discussed by Fogel and Nehmad [</w:t>
        </w:r>
        <w:r w:rsidRPr="00EA7AD3">
          <w:rPr>
            <w:highlight w:val="yellow"/>
          </w:rPr>
          <w:t>Fogel and Nehmad</w:t>
        </w:r>
        <w:r w:rsidRPr="00EA7AD3">
          <w:t>] as follows:</w:t>
        </w:r>
      </w:ins>
    </w:p>
    <w:p w:rsidR="00EA7AD3" w:rsidRPr="00EA7AD3" w:rsidRDefault="00EA7AD3" w:rsidP="00EA7AD3">
      <w:pPr>
        <w:numPr>
          <w:ilvl w:val="0"/>
          <w:numId w:val="5"/>
        </w:numPr>
        <w:rPr>
          <w:ins w:id="10" w:author="Amber Lynn McConahy" w:date="2011-12-11T22:35:00Z"/>
        </w:rPr>
      </w:pPr>
      <w:ins w:id="11" w:author="Amber Lynn McConahy" w:date="2011-12-11T22:35:00Z">
        <w:r w:rsidRPr="00EA7AD3">
          <w:rPr>
            <w:i/>
          </w:rPr>
          <w:t xml:space="preserve">Risks – </w:t>
        </w:r>
        <w:r w:rsidRPr="00EA7AD3">
          <w:t>college students utilizing social networking sites tend to engage in riskier behaviors correlating to a statistically significant p-value of 0.046.</w:t>
        </w:r>
      </w:ins>
    </w:p>
    <w:p w:rsidR="00EA7AD3" w:rsidRPr="00EA7AD3" w:rsidRDefault="00EA7AD3" w:rsidP="00EA7AD3">
      <w:pPr>
        <w:numPr>
          <w:ilvl w:val="0"/>
          <w:numId w:val="5"/>
        </w:numPr>
        <w:rPr>
          <w:ins w:id="12" w:author="Amber Lynn McConahy" w:date="2011-12-11T22:35:00Z"/>
        </w:rPr>
      </w:pPr>
      <w:ins w:id="13" w:author="Amber Lynn McConahy" w:date="2011-12-11T22:35:00Z">
        <w:r w:rsidRPr="00EA7AD3">
          <w:rPr>
            <w:i/>
          </w:rPr>
          <w:t>Trust –</w:t>
        </w:r>
        <w:r w:rsidRPr="00EA7AD3">
          <w:t xml:space="preserve"> mean scores of Facebook and MySpace users indicated that consumers of these sites placed a high level of trustworthiness in social network providers.</w:t>
        </w:r>
      </w:ins>
    </w:p>
    <w:p w:rsidR="00EA7AD3" w:rsidRPr="00EA7AD3" w:rsidRDefault="00EA7AD3" w:rsidP="00EA7AD3">
      <w:pPr>
        <w:numPr>
          <w:ilvl w:val="0"/>
          <w:numId w:val="5"/>
        </w:numPr>
        <w:rPr>
          <w:ins w:id="14" w:author="Amber Lynn McConahy" w:date="2011-12-11T22:35:00Z"/>
        </w:rPr>
      </w:pPr>
      <w:ins w:id="15" w:author="Amber Lynn McConahy" w:date="2011-12-11T22:35:00Z">
        <w:r w:rsidRPr="00EA7AD3">
          <w:rPr>
            <w:i/>
          </w:rPr>
          <w:t>Privacy –</w:t>
        </w:r>
        <w:r w:rsidRPr="00EA7AD3">
          <w:t xml:space="preserve"> mean scores were statistically significant when testing if information disclosure on social networking sites was less important than through other media.  In other words, users were less apprehensive about sharing information about themselves through social networking sites.</w:t>
        </w:r>
      </w:ins>
    </w:p>
    <w:p w:rsidR="00EA7AD3" w:rsidRPr="00EA7AD3" w:rsidRDefault="00EA7AD3" w:rsidP="00EA7AD3">
      <w:pPr>
        <w:rPr>
          <w:ins w:id="16" w:author="Amber Lynn McConahy" w:date="2011-12-11T22:35:00Z"/>
        </w:rPr>
      </w:pPr>
      <w:ins w:id="17" w:author="Amber Lynn McConahy" w:date="2011-12-11T22:35:00Z">
        <w:r w:rsidRPr="00EA7AD3">
          <w:t>These findings are indicative of a lack of concern in general with regards to security and privacy online.  David Rosenblum [</w:t>
        </w:r>
        <w:r w:rsidR="00EC1A02" w:rsidRPr="00EC1A02">
          <w:rPr>
            <w:highlight w:val="yellow"/>
            <w:rPrChange w:id="18" w:author="Amber Lynn McConahy" w:date="2011-12-11T22:40:00Z">
              <w:rPr/>
            </w:rPrChange>
          </w:rPr>
          <w:t>Rosenblum]</w:t>
        </w:r>
        <w:r w:rsidRPr="00EA7AD3">
          <w:t xml:space="preserve"> discusses such presumptions of privacy and their inherent risks as follows:</w:t>
        </w:r>
      </w:ins>
    </w:p>
    <w:p w:rsidR="00EA7AD3" w:rsidRPr="00EA7AD3" w:rsidRDefault="00EA7AD3" w:rsidP="00EA7AD3">
      <w:pPr>
        <w:numPr>
          <w:ilvl w:val="0"/>
          <w:numId w:val="6"/>
        </w:numPr>
        <w:rPr>
          <w:ins w:id="19" w:author="Amber Lynn McConahy" w:date="2011-12-11T22:35:00Z"/>
        </w:rPr>
      </w:pPr>
      <w:ins w:id="20" w:author="Amber Lynn McConahy" w:date="2011-12-11T22:35:00Z">
        <w:r w:rsidRPr="00EA7AD3">
          <w:rPr>
            <w:i/>
          </w:rPr>
          <w:t xml:space="preserve">Online Intimacy – </w:t>
        </w:r>
        <w:r w:rsidRPr="00EA7AD3">
          <w:t>users believe that marginal anonymity is provided by the virtual nature of online disclosure, which can act as a cloak over a person’s actual identity.</w:t>
        </w:r>
      </w:ins>
    </w:p>
    <w:p w:rsidR="00EA7AD3" w:rsidRPr="00EA7AD3" w:rsidRDefault="00EA7AD3" w:rsidP="00EA7AD3">
      <w:pPr>
        <w:numPr>
          <w:ilvl w:val="0"/>
          <w:numId w:val="6"/>
        </w:numPr>
        <w:rPr>
          <w:ins w:id="21" w:author="Amber Lynn McConahy" w:date="2011-12-11T22:35:00Z"/>
        </w:rPr>
      </w:pPr>
      <w:ins w:id="22" w:author="Amber Lynn McConahy" w:date="2011-12-11T22:35:00Z">
        <w:r w:rsidRPr="00EA7AD3">
          <w:rPr>
            <w:i/>
          </w:rPr>
          <w:t>Privacy Redefined –</w:t>
        </w:r>
        <w:r w:rsidRPr="00EA7AD3">
          <w:t xml:space="preserve"> although social networking sites frequently share private information, users still unwittingly believe that online communications are private.</w:t>
        </w:r>
      </w:ins>
    </w:p>
    <w:p w:rsidR="00EA7AD3" w:rsidRPr="00EA7AD3" w:rsidRDefault="00EA7AD3" w:rsidP="00EA7AD3">
      <w:pPr>
        <w:numPr>
          <w:ilvl w:val="0"/>
          <w:numId w:val="6"/>
        </w:numPr>
        <w:rPr>
          <w:ins w:id="23" w:author="Amber Lynn McConahy" w:date="2011-12-11T22:35:00Z"/>
        </w:rPr>
      </w:pPr>
      <w:ins w:id="24" w:author="Amber Lynn McConahy" w:date="2011-12-11T22:35:00Z">
        <w:r w:rsidRPr="00EA7AD3">
          <w:rPr>
            <w:i/>
          </w:rPr>
          <w:t>Blurring the Public/Private Line –</w:t>
        </w:r>
        <w:r w:rsidRPr="00EA7AD3">
          <w:t xml:space="preserve"> Net generation is engulfed in self-voyeurism online and often define themselves through online identities that portray questionable behaviors.</w:t>
        </w:r>
      </w:ins>
    </w:p>
    <w:p w:rsidR="00EA7AD3" w:rsidRPr="00EA7AD3" w:rsidRDefault="00EA7AD3" w:rsidP="00EA7AD3">
      <w:pPr>
        <w:numPr>
          <w:ilvl w:val="0"/>
          <w:numId w:val="6"/>
        </w:numPr>
        <w:rPr>
          <w:ins w:id="25" w:author="Amber Lynn McConahy" w:date="2011-12-11T22:35:00Z"/>
        </w:rPr>
      </w:pPr>
      <w:ins w:id="26" w:author="Amber Lynn McConahy" w:date="2011-12-11T22:35:00Z">
        <w:r w:rsidRPr="00EA7AD3">
          <w:rPr>
            <w:i/>
          </w:rPr>
          <w:t xml:space="preserve">Hybrid Nature of Net Culture – </w:t>
        </w:r>
        <w:r w:rsidRPr="00EA7AD3">
          <w:t>users of social networking sites often fail to correlate that online actions and speech can have profound effects and ramifications in the real world.</w:t>
        </w:r>
      </w:ins>
    </w:p>
    <w:p w:rsidR="00EA7AD3" w:rsidRPr="00EA7AD3" w:rsidRDefault="00EA7AD3" w:rsidP="00EA7AD3">
      <w:pPr>
        <w:rPr>
          <w:ins w:id="27" w:author="Amber Lynn McConahy" w:date="2011-12-11T22:34:00Z"/>
        </w:rPr>
      </w:pPr>
      <w:ins w:id="28" w:author="Amber Lynn McConahy" w:date="2011-12-11T22:35:00Z">
        <w:r w:rsidRPr="00EA7AD3">
          <w:t>These assertions can be summarized broadly into risks that proliferate social networks.  Internally, Net speech and broad dissemination of information virtually eliminates privacy and anonymity on the Net.  Externally, many social networking sites are sharing information with third parties, such as advertisers, potential employers, and even deviant predators, which further degrade any perception of privacy.  The existence of such risks places privacy as a top concern with regards to social networking.</w:t>
        </w:r>
      </w:ins>
    </w:p>
    <w:p w:rsidR="00EA7AD3" w:rsidRDefault="00EA7AD3" w:rsidP="00EA7AD3">
      <w:pPr>
        <w:pStyle w:val="Heading2"/>
        <w:rPr>
          <w:ins w:id="29" w:author="Amber Lynn McConahy" w:date="2011-12-11T22:38:00Z"/>
        </w:rPr>
      </w:pPr>
      <w:ins w:id="30" w:author="Amber Lynn McConahy" w:date="2011-12-11T22:37:00Z">
        <w:r>
          <w:t xml:space="preserve">User </w:t>
        </w:r>
      </w:ins>
      <w:ins w:id="31" w:author="Amber Lynn McConahy" w:date="2011-12-11T22:36:00Z">
        <w:r>
          <w:t>Behavior</w:t>
        </w:r>
      </w:ins>
      <w:ins w:id="32" w:author="Amber Lynn McConahy" w:date="2011-12-11T22:37:00Z">
        <w:r>
          <w:t xml:space="preserve"> on Social Networks</w:t>
        </w:r>
      </w:ins>
      <w:ins w:id="33" w:author="Amber Lynn McConahy" w:date="2011-12-11T22:36:00Z">
        <w:r>
          <w:t xml:space="preserve"> </w:t>
        </w:r>
      </w:ins>
    </w:p>
    <w:p w:rsidR="00EA7AD3" w:rsidRDefault="00EA7AD3" w:rsidP="00EA7AD3">
      <w:pPr>
        <w:rPr>
          <w:ins w:id="34" w:author="Amber Lynn McConahy" w:date="2011-12-11T22:38:00Z"/>
        </w:rPr>
      </w:pPr>
      <w:ins w:id="35" w:author="Amber Lynn McConahy" w:date="2011-12-11T22:38:00Z">
        <w:r>
          <w:t>Research into behavior of social networking users has yielded some additional concerns with regards to privacy and security.  In a 2010 study of Facebook users, Reynolds et al. [</w:t>
        </w:r>
        <w:r w:rsidRPr="00C9414E">
          <w:rPr>
            <w:highlight w:val="yellow"/>
          </w:rPr>
          <w:t>Reynolds et al.]</w:t>
        </w:r>
        <w:r>
          <w:t xml:space="preserve"> were able to discern several anomalies with regards to online behavior and privacy.  They partially confirmed that online behavior does not coincide with privacy beliefs.  Privacy concerns vary among different demographics, whereby young adults tend to be less concerned with privacy and change their privacy settings less frequently than older populations.  Furthermore, gender also impacted privacy, where females tended to be more concerned with privacy when compared to their male counterparts.  Additional studies conducted by Stutzman and Kramer-Duffield [</w:t>
        </w:r>
        <w:r w:rsidRPr="0045776B">
          <w:rPr>
            <w:highlight w:val="yellow"/>
          </w:rPr>
          <w:t>Stutzman and Kramer-Duffield</w:t>
        </w:r>
        <w:r>
          <w:t>] analyzed friend networks as a means of enhancing privacy and compared the intended audience to the expected audience.  The resulting expectancy violations found that the tendency to set privacy settings to friends only did not always yield results congruent with users’ expectations.   Additionally, several authors have discussed the tendency of user’s to regret posts made to social networking sites, such as Facebook [</w:t>
        </w:r>
        <w:r w:rsidRPr="00A55D88">
          <w:rPr>
            <w:highlight w:val="yellow"/>
          </w:rPr>
          <w:t>Wang et al.</w:t>
        </w:r>
        <w:r>
          <w:t>].  The findings of Wang et al. found that regretful posts were made as a result of several issues.  These included unintended audience, unforeseen consequences, unfamiliarity with technology, usability issues with social networking site, etc.   Furthermore, they found that users responded to posting information that was later regretted utilizing several mechanisms, including: establishing rules for sharing, censoring, delaying posting of information, apologizing, deleting regretful information, establishing multiple accounts, or listening to the advice of friends and/or family.  Such adjustments of posting behavior are confirmed by the GitHub studies conducted by Dabbish et al. [</w:t>
        </w:r>
        <w:r w:rsidRPr="007D288F">
          <w:rPr>
            <w:highlight w:val="yellow"/>
          </w:rPr>
          <w:t>Dabbish et al.</w:t>
        </w:r>
        <w:r>
          <w:t>], whereby transparency of coding behavior raised the awareness of users’ behavior within a repository.  In short, research suggests that online behavior is strongly related to privacy and that there is a blatant disconnect between user perceptions and actual privacy.</w:t>
        </w:r>
      </w:ins>
    </w:p>
    <w:p w:rsidR="008F142E" w:rsidRDefault="003B18B1">
      <w:pPr>
        <w:pStyle w:val="Heading2"/>
        <w:rPr>
          <w:ins w:id="36" w:author="Amber Lynn McConahy" w:date="2011-12-11T23:40:00Z"/>
        </w:rPr>
        <w:pPrChange w:id="37" w:author="Amber Lynn McConahy" w:date="2011-12-11T22:34:00Z">
          <w:pPr>
            <w:pStyle w:val="BodyTextIndent"/>
            <w:spacing w:after="120"/>
            <w:ind w:firstLine="0"/>
          </w:pPr>
        </w:pPrChange>
      </w:pPr>
      <w:r>
        <w:br w:type="column"/>
      </w:r>
      <w:ins w:id="38" w:author="Amber Lynn McConahy" w:date="2011-12-11T22:39:00Z">
        <w:r w:rsidR="00EA7AD3">
          <w:t>Privacy Policies in Social Networks</w:t>
        </w:r>
      </w:ins>
    </w:p>
    <w:p w:rsidR="00E43756" w:rsidRDefault="00E43756" w:rsidP="00E43756">
      <w:pPr>
        <w:rPr>
          <w:ins w:id="39" w:author="Amber Lynn McConahy" w:date="2011-12-11T23:40:00Z"/>
        </w:rPr>
      </w:pPr>
      <w:ins w:id="40" w:author="Amber Lynn McConahy" w:date="2011-12-11T23:40:00Z">
        <w:r>
          <w:t>The determination of the appropriate privacy policies in any software system is an active area of research, which has unique implications in the realm of social networking.  This task is difficult due to the large proportion of unique privacy preferences across a vast user base that encompasses facets from all realms of society.  Therefore, some research suggests that mechanisms be implemented to assist users in setting the appropriate privacy policies with regards to their social networks.  Ravichandran et al. [</w:t>
        </w:r>
        <w:r w:rsidRPr="00287935">
          <w:rPr>
            <w:highlight w:val="yellow"/>
          </w:rPr>
          <w:t>Ravichandran et al</w:t>
        </w:r>
        <w:r>
          <w:t>.] devised a system to help users choose the appropriate privacy policy, which was centered about machine learning techniques.  Even with such complex algorithms, ascertaining the desired policy was not feasible and urged researchers to focus on the inclusion of more appropriate default policies.  Unfortunately, the default privacy settings, such as those provided by Facebook, do not align well with users expectations of privacy.  A study conducted by Liu et al. [</w:t>
        </w:r>
        <w:r w:rsidRPr="00C04F46">
          <w:rPr>
            <w:highlight w:val="yellow"/>
          </w:rPr>
          <w:t>Liu et al.</w:t>
        </w:r>
        <w:r>
          <w:t xml:space="preserve">] revealed that default policies on Facebook shared photos with people who the user did not wish to share such photos with.  This overly permissive policy resulted in a mismatch of 63% with regards to who users expected to share their photos with and who actually had access to them.   </w:t>
        </w:r>
      </w:ins>
    </w:p>
    <w:p w:rsidR="00E43756" w:rsidRDefault="00E43756" w:rsidP="00E43756">
      <w:pPr>
        <w:rPr>
          <w:ins w:id="41" w:author="Amber Lynn McConahy" w:date="2011-12-11T23:40:00Z"/>
        </w:rPr>
      </w:pPr>
      <w:ins w:id="42" w:author="Amber Lynn McConahy" w:date="2011-12-11T23:40:00Z">
        <w:r>
          <w:t>Due to the rampant failure of social networking privacy policies, some researchers have evaluated alternative techniques geared towards mitigating the risk of information leakage.  For example, Danezis [</w:t>
        </w:r>
        <w:r w:rsidRPr="002B2EF6">
          <w:rPr>
            <w:highlight w:val="yellow"/>
          </w:rPr>
          <w:t>Danezis</w:t>
        </w:r>
        <w:r>
          <w:t xml:space="preserve">] argues that the labeling privacy in social networking sites utilizing traditional privacy policies is both unusable and inapplicable due to the frequency of communication and lack of consistent context.  Instead, he proposes to extract meaningful social contexts utilizing an algorithm that pulls contexts from basic information.  Although results are promising, they are prone to low user acceptance ratings that may make implementation of such a system difficult.   Another novel approach to addressing privacy concerns in social networks is discussed by Singh, Bloha, and Lee [Singh, Bloha, and Lee] with regards to their XBook platform.  XBook focuses on the eliminating the leakage of data to third party application providers, which has been a source of numerous security issues in social networks.  XBook does not hinder the ability of a user to utilize applications within sites, such as Facebook, but rather it retains the anonymity of the user.  Although this system offers further privacy protection to users, it still requires the user to make a decision about whether or not to trust the application provider.  Since these trust decisions are made based on experience and knowledge, novice users may fall still unwittingly reveal private information.  Although many such solutions exists that attempt to designate the appropriate privacy in social networks, none are a complete fix to this complex problem.  </w:t>
        </w:r>
      </w:ins>
    </w:p>
    <w:p w:rsidR="008F142E" w:rsidRDefault="008F142E">
      <w:pPr>
        <w:rPr>
          <w:ins w:id="43" w:author="Amber Lynn McConahy" w:date="2011-12-11T22:39:00Z"/>
        </w:rPr>
        <w:pPrChange w:id="44" w:author="Amber Lynn McConahy" w:date="2011-12-11T23:40:00Z">
          <w:pPr>
            <w:pStyle w:val="BodyTextIndent"/>
            <w:spacing w:after="120"/>
            <w:ind w:firstLine="0"/>
          </w:pPr>
        </w:pPrChange>
      </w:pPr>
    </w:p>
    <w:p w:rsidR="008F142E" w:rsidRDefault="00EA7AD3">
      <w:pPr>
        <w:pStyle w:val="Heading2"/>
        <w:pPrChange w:id="45" w:author="Amber Lynn McConahy" w:date="2011-12-11T22:34:00Z">
          <w:pPr>
            <w:pStyle w:val="BodyTextIndent"/>
            <w:spacing w:after="120"/>
            <w:ind w:firstLine="0"/>
          </w:pPr>
        </w:pPrChange>
      </w:pPr>
      <w:ins w:id="46" w:author="Amber Lynn McConahy" w:date="2011-12-11T22:39:00Z">
        <w:r>
          <w:t>Privacy and Grouping</w:t>
        </w:r>
      </w:ins>
    </w:p>
    <w:p w:rsidR="003B18B1" w:rsidRDefault="003B18B1">
      <w:pPr>
        <w:pStyle w:val="Heading1"/>
        <w:spacing w:before="120"/>
      </w:pPr>
      <w:r>
        <w:t>METHODOLOGY</w:t>
      </w:r>
    </w:p>
    <w:p w:rsidR="003B18B1" w:rsidRPr="00C4143C" w:rsidRDefault="003B18B1" w:rsidP="003B18B1">
      <w:r>
        <w:t>We recruited 10 users to participate in a weeklong diary study</w:t>
      </w:r>
      <w:ins w:id="47" w:author="Jason Wiese" w:date="2011-12-10T11:17:00Z">
        <w:r>
          <w:t xml:space="preserve"> designed to surface instances where participants self-censored their facebook posts.</w:t>
        </w:r>
      </w:ins>
      <w:r>
        <w:t xml:space="preserve"> </w:t>
      </w:r>
      <w:del w:id="48" w:author="Jason Wiese" w:date="2011-12-10T11:18:00Z">
        <w:r w:rsidDel="00C11142">
          <w:delText>in which participants were prompted</w:delText>
        </w:r>
      </w:del>
      <w:ins w:id="49" w:author="Jason Wiese" w:date="2011-12-10T11:18:00Z">
        <w:r>
          <w:t>We instructed our participants</w:t>
        </w:r>
      </w:ins>
      <w:r>
        <w:t xml:space="preserve"> to report any content that they thought about sharing on Facebook but decided not to, </w:t>
      </w:r>
      <w:del w:id="50" w:author="Jason Wiese" w:date="2011-12-10T11:19:00Z">
        <w:r w:rsidDel="00C11142">
          <w:delText xml:space="preserve">hereafter </w:delText>
        </w:r>
      </w:del>
      <w:ins w:id="51" w:author="Jason Wiese" w:date="2011-12-10T11:19:00Z">
        <w:r>
          <w:t xml:space="preserve">which we </w:t>
        </w:r>
      </w:ins>
      <w:r>
        <w:t xml:space="preserve">referred to as “unshared content.” At the end of the diary study, </w:t>
      </w:r>
      <w:ins w:id="52" w:author="Jason Wiese" w:date="2011-12-10T11:19:00Z">
        <w:r>
          <w:t xml:space="preserve">we invited </w:t>
        </w:r>
      </w:ins>
      <w:r>
        <w:t xml:space="preserve">qualifying participants </w:t>
      </w:r>
      <w:del w:id="53" w:author="Jason Wiese" w:date="2011-12-10T11:19:00Z">
        <w:r w:rsidDel="00C11142">
          <w:delText xml:space="preserve">were asked </w:delText>
        </w:r>
      </w:del>
      <w:r>
        <w:t xml:space="preserve">to </w:t>
      </w:r>
      <w:del w:id="54" w:author="Jason Wiese" w:date="2011-12-10T11:20:00Z">
        <w:r w:rsidDel="00C11142">
          <w:delText xml:space="preserve">meet the researchers to undergo </w:delText>
        </w:r>
      </w:del>
      <w:r>
        <w:t>a semi-structured interview</w:t>
      </w:r>
      <w:ins w:id="55" w:author="Jason Wiese" w:date="2011-12-10T11:20:00Z">
        <w:r>
          <w:t xml:space="preserve"> where we could</w:t>
        </w:r>
      </w:ins>
      <w:del w:id="56" w:author="Jason Wiese" w:date="2011-12-10T11:20:00Z">
        <w:r w:rsidDel="00C11142">
          <w:delText xml:space="preserve"> to</w:delText>
        </w:r>
      </w:del>
      <w:r>
        <w:t xml:space="preserve"> </w:t>
      </w:r>
      <w:del w:id="57" w:author="Jason Wiese" w:date="2011-12-10T11:20:00Z">
        <w:r w:rsidDel="00C11142">
          <w:delText>go into more depth about</w:delText>
        </w:r>
      </w:del>
      <w:ins w:id="58" w:author="Jason Wiese" w:date="2011-12-10T11:20:00Z">
        <w:r>
          <w:t>discuss</w:t>
        </w:r>
      </w:ins>
      <w:r>
        <w:t xml:space="preserve"> their unshared </w:t>
      </w:r>
      <w:commentRangeStart w:id="59"/>
      <w:r>
        <w:t>content</w:t>
      </w:r>
      <w:ins w:id="60" w:author="Jason Wiese" w:date="2011-12-10T11:21:00Z">
        <w:r>
          <w:t xml:space="preserve"> in more detail</w:t>
        </w:r>
      </w:ins>
      <w:r>
        <w:t xml:space="preserve">. </w:t>
      </w:r>
      <w:commentRangeEnd w:id="59"/>
      <w:r>
        <w:rPr>
          <w:rStyle w:val="CommentReference"/>
        </w:rPr>
        <w:commentReference w:id="59"/>
      </w:r>
      <w:ins w:id="61" w:author="Manya Sleeper" w:date="2011-12-11T20:03:00Z">
        <w:r>
          <w:t xml:space="preserve">At the time of this paper, 6 out of the 10 participants took part in the interview stage, and will be included in the reported data set. </w:t>
        </w:r>
      </w:ins>
      <w:ins w:id="62" w:author="Jason Wiese" w:date="2011-12-10T11:21:00Z">
        <w:r>
          <w:t xml:space="preserve">We coded </w:t>
        </w:r>
      </w:ins>
      <w:del w:id="63" w:author="Jason Wiese" w:date="2011-12-10T11:21:00Z">
        <w:r w:rsidDel="00C11142">
          <w:delText>A</w:delText>
        </w:r>
      </w:del>
      <w:ins w:id="64" w:author="Jason Wiese" w:date="2011-12-10T11:21:00Z">
        <w:r>
          <w:t>a</w:t>
        </w:r>
      </w:ins>
      <w:r>
        <w:t xml:space="preserve">ll data </w:t>
      </w:r>
      <w:del w:id="65" w:author="Jason Wiese" w:date="2011-12-10T11:21:00Z">
        <w:r w:rsidDel="00C11142">
          <w:delText xml:space="preserve">was coded </w:delText>
        </w:r>
      </w:del>
      <w:r>
        <w:t xml:space="preserve">according to a set of heuristics presented in [Table 1/Appendix 1], and </w:t>
      </w:r>
      <w:del w:id="66" w:author="Jason Wiese" w:date="2011-12-10T11:22:00Z">
        <w:r w:rsidDel="00C11142">
          <w:delText xml:space="preserve">was </w:delText>
        </w:r>
      </w:del>
      <w:ins w:id="67" w:author="Jason Wiese" w:date="2011-12-10T11:22:00Z">
        <w:r>
          <w:t xml:space="preserve">we </w:t>
        </w:r>
      </w:ins>
      <w:r>
        <w:t>evaluated</w:t>
      </w:r>
      <w:ins w:id="68" w:author="Jason Wiese" w:date="2011-12-10T11:21:00Z">
        <w:r>
          <w:t xml:space="preserve"> these</w:t>
        </w:r>
      </w:ins>
      <w:r>
        <w:t xml:space="preserve"> using a combination of qualitative and quantitative analyses. We explain each step in more detail in the coming subsections.</w:t>
      </w:r>
    </w:p>
    <w:p w:rsidR="003B18B1" w:rsidRDefault="003B18B1">
      <w:pPr>
        <w:pStyle w:val="Heading2"/>
        <w:spacing w:before="0"/>
      </w:pPr>
      <w:r>
        <w:t>Participant Recruitment &amp; Demographics</w:t>
      </w:r>
    </w:p>
    <w:p w:rsidR="003B18B1" w:rsidRDefault="003B18B1" w:rsidP="003B18B1">
      <w:pPr>
        <w:framePr w:w="4680" w:h="1313" w:hRule="exact" w:hSpace="187" w:wrap="around" w:vAnchor="page" w:hAnchor="page" w:x="1155" w:y="13233" w:anchorLock="1"/>
        <w:spacing w:after="120"/>
        <w:rPr>
          <w:iCs/>
          <w:sz w:val="14"/>
        </w:rPr>
      </w:pPr>
    </w:p>
    <w:p w:rsidR="003B18B1" w:rsidRPr="00C20E53" w:rsidRDefault="003B18B1" w:rsidP="003B18B1">
      <w:pPr>
        <w:framePr w:w="4680" w:h="1313" w:hRule="exact" w:hSpace="187" w:wrap="around" w:vAnchor="page" w:hAnchor="page" w:x="1155" w:y="13233" w:anchorLock="1"/>
        <w:rPr>
          <w:sz w:val="16"/>
        </w:rPr>
      </w:pPr>
      <w:r w:rsidRPr="00C20E53">
        <w:rPr>
          <w:sz w:val="16"/>
        </w:rPr>
        <w:t xml:space="preserve">Copyright is held by the author/owner. Permission to make digital or hard copies of all or part of this work for personal or classroom use is granted without fee. </w:t>
      </w:r>
    </w:p>
    <w:p w:rsidR="003B18B1" w:rsidRPr="00C20E53" w:rsidRDefault="003B18B1" w:rsidP="003B18B1">
      <w:pPr>
        <w:framePr w:w="4680" w:h="1313" w:hRule="exact" w:hSpace="187" w:wrap="around" w:vAnchor="page" w:hAnchor="page" w:x="1155" w:y="13233" w:anchorLock="1"/>
        <w:rPr>
          <w:iCs/>
          <w:sz w:val="16"/>
        </w:rPr>
      </w:pPr>
      <w:proofErr w:type="gramStart"/>
      <w:r w:rsidRPr="00C20E53">
        <w:rPr>
          <w:sz w:val="16"/>
        </w:rPr>
        <w:t xml:space="preserve">Symposium On Usable </w:t>
      </w:r>
      <w:r>
        <w:rPr>
          <w:sz w:val="16"/>
        </w:rPr>
        <w:t>Privacy and Security (SOUPS) 2012</w:t>
      </w:r>
      <w:r w:rsidRPr="00C20E53">
        <w:rPr>
          <w:sz w:val="16"/>
        </w:rPr>
        <w:t xml:space="preserve">, July </w:t>
      </w:r>
      <w:r>
        <w:rPr>
          <w:sz w:val="16"/>
        </w:rPr>
        <w:t>11-13, 2012</w:t>
      </w:r>
      <w:r w:rsidRPr="00C20E53">
        <w:rPr>
          <w:sz w:val="16"/>
        </w:rPr>
        <w:t xml:space="preserve">, </w:t>
      </w:r>
      <w:r>
        <w:rPr>
          <w:sz w:val="16"/>
        </w:rPr>
        <w:t>Washington, DC,</w:t>
      </w:r>
      <w:r w:rsidRPr="00C20E53">
        <w:rPr>
          <w:sz w:val="16"/>
        </w:rPr>
        <w:t xml:space="preserve"> USA.</w:t>
      </w:r>
      <w:proofErr w:type="gramEnd"/>
    </w:p>
    <w:p w:rsidR="003B18B1" w:rsidRDefault="003B18B1">
      <w:pPr>
        <w:pStyle w:val="BodyTextIndent"/>
        <w:spacing w:after="120"/>
        <w:ind w:firstLine="0"/>
      </w:pPr>
      <w:r>
        <w:t xml:space="preserve">Participants were solicited from </w:t>
      </w:r>
      <w:del w:id="69" w:author="Jason Wiese" w:date="2011-12-10T11:24:00Z">
        <w:r w:rsidDel="00C11142">
          <w:delText>the Center for Behavioral Decision Research</w:delText>
        </w:r>
      </w:del>
      <w:ins w:id="70" w:author="Jason Wiese" w:date="2011-12-10T11:24:00Z">
        <w:r>
          <w:t>a campus</w:t>
        </w:r>
      </w:ins>
      <w:r>
        <w:t xml:space="preserve"> participant pool website and flyers posted around the Carnegie Mellon University campus. Solicited participants were directed to an online screening questionnaire. Our screening criteria for participants included: high English proficiency, a minimum age of 18, at least 6 months of Facebook use; frequent Facebook usage defined by sharing content on Facebook more than once per week, </w:t>
      </w:r>
      <w:del w:id="71" w:author="Jason Wiese" w:date="2011-12-10T11:24:00Z">
        <w:r w:rsidDel="00C11142">
          <w:delText xml:space="preserve">and </w:delText>
        </w:r>
      </w:del>
      <w:r>
        <w:t xml:space="preserve">the ability to send and receive text messages, and </w:t>
      </w:r>
      <w:ins w:id="72" w:author="Jason Wiese" w:date="2011-12-10T11:25:00Z">
        <w:r>
          <w:t xml:space="preserve">having </w:t>
        </w:r>
      </w:ins>
      <w:r>
        <w:t xml:space="preserve">frequently </w:t>
      </w:r>
      <w:del w:id="73" w:author="Jason Wiese" w:date="2011-12-10T11:25:00Z">
        <w:r w:rsidDel="00C11142">
          <w:delText xml:space="preserve">holding </w:delText>
        </w:r>
      </w:del>
      <w:ins w:id="74" w:author="Jason Wiese" w:date="2011-12-10T11:25:00Z">
        <w:r>
          <w:t xml:space="preserve">held </w:t>
        </w:r>
      </w:ins>
      <w:r>
        <w:t>back content - defined by not sharing at least 3 pieces of content that the participant thought about sharing at some point.</w:t>
      </w:r>
    </w:p>
    <w:p w:rsidR="003B18B1" w:rsidDel="0011700A" w:rsidRDefault="003B18B1">
      <w:pPr>
        <w:pStyle w:val="BodyTextIndent"/>
        <w:spacing w:after="120"/>
        <w:ind w:firstLine="0"/>
        <w:rPr>
          <w:del w:id="75" w:author="Manya Sleeper" w:date="2011-12-11T20:05:00Z"/>
        </w:rPr>
      </w:pPr>
      <w:ins w:id="76" w:author="Manya Sleeper" w:date="2011-12-11T20:05:00Z">
        <w:r>
          <w:t xml:space="preserve">The 6 </w:t>
        </w:r>
      </w:ins>
      <w:del w:id="77" w:author="Manya Sleeper" w:date="2011-12-11T20:04:00Z">
        <w:r w:rsidDel="0011700A">
          <w:delText>[[Meta: demographic information goes here]]</w:delText>
        </w:r>
      </w:del>
    </w:p>
    <w:p w:rsidR="003B18B1" w:rsidRDefault="003B18B1">
      <w:pPr>
        <w:pStyle w:val="BodyTextIndent"/>
        <w:spacing w:after="120"/>
        <w:ind w:firstLine="0"/>
      </w:pPr>
      <w:proofErr w:type="gramStart"/>
      <w:ins w:id="78" w:author="Manya Sleeper" w:date="2011-12-11T20:05:00Z">
        <w:r>
          <w:t>p</w:t>
        </w:r>
      </w:ins>
      <w:proofErr w:type="gramEnd"/>
      <w:del w:id="79" w:author="Manya Sleeper" w:date="2011-12-11T20:05:00Z">
        <w:r w:rsidDel="0011700A">
          <w:delText>P</w:delText>
        </w:r>
      </w:del>
      <w:r>
        <w:t xml:space="preserve">articipants </w:t>
      </w:r>
      <w:ins w:id="80" w:author="Manya Sleeper" w:date="2011-12-11T20:05:00Z">
        <w:r>
          <w:t xml:space="preserve">who completed the full study </w:t>
        </w:r>
      </w:ins>
      <w:r>
        <w:t xml:space="preserve">ranged in age from x to x (mean: x, sd: x) and were predominantly </w:t>
      </w:r>
      <w:del w:id="81" w:author="Jason Wiese" w:date="2011-12-10T11:25:00Z">
        <w:r w:rsidDel="00C11142">
          <w:delText>students at CMU</w:delText>
        </w:r>
      </w:del>
      <w:ins w:id="82" w:author="Jason Wiese" w:date="2011-12-10T11:25:00Z">
        <w:r>
          <w:t>undergraduate students</w:t>
        </w:r>
      </w:ins>
      <w:ins w:id="83" w:author="Manya Sleeper" w:date="2011-12-11T20:06:00Z">
        <w:r>
          <w:t xml:space="preserve"> (5 out of 6)</w:t>
        </w:r>
      </w:ins>
      <w:r>
        <w:t>. There w</w:t>
      </w:r>
      <w:ins w:id="84" w:author="Manya Sleeper" w:date="2011-12-11T20:06:00Z">
        <w:r>
          <w:t>as 1</w:t>
        </w:r>
      </w:ins>
      <w:del w:id="85" w:author="Manya Sleeper" w:date="2011-12-11T20:06:00Z">
        <w:r w:rsidDel="007817CB">
          <w:delText>ere x</w:delText>
        </w:r>
      </w:del>
      <w:r>
        <w:t xml:space="preserve"> male</w:t>
      </w:r>
      <w:del w:id="86" w:author="Manya Sleeper" w:date="2011-12-11T20:06:00Z">
        <w:r w:rsidDel="007817CB">
          <w:delText>s</w:delText>
        </w:r>
      </w:del>
      <w:r>
        <w:t xml:space="preserve"> and </w:t>
      </w:r>
      <w:ins w:id="87" w:author="Manya Sleeper" w:date="2011-12-11T20:06:00Z">
        <w:r>
          <w:t>5</w:t>
        </w:r>
      </w:ins>
      <w:del w:id="88" w:author="Manya Sleeper" w:date="2011-12-11T20:06:00Z">
        <w:r w:rsidDel="007817CB">
          <w:delText>y</w:delText>
        </w:r>
      </w:del>
      <w:r>
        <w:t xml:space="preserve"> females.</w:t>
      </w:r>
      <w:del w:id="89" w:author="Manya Sleeper" w:date="2011-12-11T20:06:00Z">
        <w:r w:rsidDel="007817CB">
          <w:delText xml:space="preserve"> This information is summarized in [Table/Figure x]</w:delText>
        </w:r>
      </w:del>
      <w:r>
        <w:t>. Participants were appropriately compensated for their contributions to the study.</w:t>
      </w:r>
    </w:p>
    <w:p w:rsidR="003B18B1" w:rsidRDefault="003B18B1">
      <w:pPr>
        <w:pStyle w:val="Heading2"/>
        <w:spacing w:before="120"/>
      </w:pPr>
      <w:r>
        <w:t>Diary Study</w:t>
      </w:r>
    </w:p>
    <w:p w:rsidR="003B18B1" w:rsidRDefault="003B18B1">
      <w:pPr>
        <w:spacing w:after="120"/>
        <w:rPr>
          <w:ins w:id="90" w:author="Jason Wiese" w:date="2011-12-10T11:30:00Z"/>
        </w:rPr>
      </w:pPr>
      <w:r>
        <w:t xml:space="preserve">The diary study lasted </w:t>
      </w:r>
      <w:del w:id="91" w:author="Manya Sleeper" w:date="2011-12-11T20:05:00Z">
        <w:r w:rsidDel="007817CB">
          <w:delText xml:space="preserve">exactly </w:delText>
        </w:r>
      </w:del>
      <w:r>
        <w:t>7 days</w:t>
      </w:r>
      <w:ins w:id="92" w:author="Rebecca Balebako" w:date="2011-12-05T14:10:00Z">
        <w:r>
          <w:t>. During this</w:t>
        </w:r>
      </w:ins>
      <w:del w:id="93" w:author="Rebecca Balebako" w:date="2011-12-05T14:10:00Z">
        <w:r w:rsidDel="00805E96">
          <w:delText>, and during that</w:delText>
        </w:r>
      </w:del>
      <w:r>
        <w:t xml:space="preserve"> time participants were prompted to </w:t>
      </w:r>
      <w:ins w:id="94" w:author="Rebecca Balebako" w:date="2011-12-05T14:10:00Z">
        <w:r>
          <w:t>send a</w:t>
        </w:r>
      </w:ins>
      <w:ins w:id="95" w:author="Jason Wiese" w:date="2011-12-10T11:40:00Z">
        <w:r>
          <w:t>n</w:t>
        </w:r>
      </w:ins>
      <w:ins w:id="96" w:author="Rebecca Balebako" w:date="2011-12-05T14:10:00Z">
        <w:r>
          <w:t xml:space="preserve"> SMS text message to</w:t>
        </w:r>
      </w:ins>
      <w:del w:id="97" w:author="Rebecca Balebako" w:date="2011-12-05T14:10:00Z">
        <w:r w:rsidDel="00805E96">
          <w:delText>SMS</w:delText>
        </w:r>
      </w:del>
      <w:r>
        <w:t xml:space="preserve"> a pre-determined phone number with a short description of any unshared content they thought about during the day</w:t>
      </w:r>
      <w:ins w:id="98" w:author="Jason Wiese" w:date="2011-12-10T11:27:00Z">
        <w:r>
          <w:t xml:space="preserve">, following an approach described in </w:t>
        </w:r>
      </w:ins>
      <w:ins w:id="99" w:author="Jason Wiese" w:date="2011-12-10T11:29:00Z">
        <w:r w:rsidR="00EC1A02">
          <w:fldChar w:fldCharType="begin"/>
        </w:r>
        <w:r>
          <w:instrText xml:space="preserve"> REF _Ref185135892 \r \h </w:instrText>
        </w:r>
      </w:ins>
      <w:r w:rsidR="00EC1A02">
        <w:fldChar w:fldCharType="separate"/>
      </w:r>
      <w:ins w:id="100" w:author="Jason Wiese" w:date="2011-12-10T11:29:00Z">
        <w:r>
          <w:t>[1]</w:t>
        </w:r>
        <w:r w:rsidR="00EC1A02">
          <w:fldChar w:fldCharType="end"/>
        </w:r>
        <w:r>
          <w:t xml:space="preserve">. This approach enables users to contribute to the diary study without </w:t>
        </w:r>
      </w:ins>
      <w:ins w:id="101" w:author="Jason Wiese" w:date="2011-12-10T11:30:00Z">
        <w:r>
          <w:t>requiring</w:t>
        </w:r>
      </w:ins>
      <w:ins w:id="102" w:author="Jason Wiese" w:date="2011-12-10T11:29:00Z">
        <w:r>
          <w:t xml:space="preserve"> </w:t>
        </w:r>
      </w:ins>
      <w:ins w:id="103" w:author="Jason Wiese" w:date="2011-12-10T11:30:00Z">
        <w:r>
          <w:t>them to carry around a notebook or spend very much time in the moment that the event occurs.</w:t>
        </w:r>
      </w:ins>
      <w:ins w:id="104" w:author="Manya Sleeper" w:date="2011-12-11T19:52:00Z">
        <w:r>
          <w:t xml:space="preserve"> </w:t>
        </w:r>
      </w:ins>
    </w:p>
    <w:p w:rsidR="003B18B1" w:rsidRDefault="003B18B1">
      <w:pPr>
        <w:spacing w:after="120"/>
      </w:pPr>
      <w:del w:id="105" w:author="Jason Wiese" w:date="2011-12-10T11:27:00Z">
        <w:r w:rsidDel="00C11142">
          <w:delText>.</w:delText>
        </w:r>
      </w:del>
      <w:del w:id="106" w:author="Jason Wiese" w:date="2011-12-10T11:31:00Z">
        <w:r w:rsidDel="00F43BAD">
          <w:delText xml:space="preserve"> </w:delText>
        </w:r>
      </w:del>
      <w:r>
        <w:t>Every night, participants were sent a</w:t>
      </w:r>
      <w:ins w:id="107" w:author="Rebecca Balebako" w:date="2011-12-05T14:14:00Z">
        <w:r>
          <w:t>n email with a</w:t>
        </w:r>
      </w:ins>
      <w:r>
        <w:t xml:space="preserve"> link to a questionnaire with a set of questions about </w:t>
      </w:r>
      <w:del w:id="108" w:author="Jason Wiese" w:date="2011-12-10T11:31:00Z">
        <w:r w:rsidDel="00F43BAD">
          <w:delText xml:space="preserve">every </w:delText>
        </w:r>
      </w:del>
      <w:ins w:id="109" w:author="Jason Wiese" w:date="2011-12-10T11:31:00Z">
        <w:r>
          <w:t xml:space="preserve">each </w:t>
        </w:r>
      </w:ins>
      <w:r>
        <w:t xml:space="preserve">SMS message they sent </w:t>
      </w:r>
      <w:del w:id="110" w:author="Jason Wiese" w:date="2011-12-10T11:31:00Z">
        <w:r w:rsidDel="00F43BAD">
          <w:delText>to throughout</w:delText>
        </w:r>
      </w:del>
      <w:ins w:id="111" w:author="Jason Wiese" w:date="2011-12-10T11:31:00Z">
        <w:r>
          <w:t>during the previous</w:t>
        </w:r>
      </w:ins>
      <w:del w:id="112" w:author="Jason Wiese" w:date="2011-12-10T11:31:00Z">
        <w:r w:rsidDel="00F43BAD">
          <w:delText xml:space="preserve"> that</w:delText>
        </w:r>
      </w:del>
      <w:r>
        <w:t xml:space="preserve"> day. </w:t>
      </w:r>
      <w:del w:id="113" w:author="Rebecca Balebako" w:date="2011-12-05T14:12:00Z">
        <w:r w:rsidDel="00805E96">
          <w:delText>In general, the</w:delText>
        </w:r>
      </w:del>
      <w:ins w:id="114" w:author="Rebecca Balebako" w:date="2011-12-05T14:12:00Z">
        <w:r>
          <w:t>The</w:t>
        </w:r>
      </w:ins>
      <w:r>
        <w:t xml:space="preserve"> nightly questionnaire afforded participants a medium to provide finer grained descriptions about the context behind the unshared content and their rationale for not posting the content on Facebook. Further, participants </w:t>
      </w:r>
      <w:del w:id="115" w:author="Jason Wiese" w:date="2011-12-10T11:32:00Z">
        <w:r w:rsidDel="00F43BAD">
          <w:delText>are specifically asked to answer two intentionally</w:delText>
        </w:r>
      </w:del>
      <w:ins w:id="116" w:author="Jason Wiese" w:date="2011-12-10T11:32:00Z">
        <w:r>
          <w:t xml:space="preserve">were prompted with </w:t>
        </w:r>
      </w:ins>
      <w:ins w:id="117" w:author="Jason Wiese" w:date="2011-12-10T11:33:00Z">
        <w:r>
          <w:t>a question</w:t>
        </w:r>
      </w:ins>
      <w:r>
        <w:t xml:space="preserve"> </w:t>
      </w:r>
      <w:del w:id="118" w:author="Jason Wiese" w:date="2011-12-10T11:33:00Z">
        <w:r w:rsidDel="00F43BAD">
          <w:delText xml:space="preserve">open ended questions </w:delText>
        </w:r>
      </w:del>
      <w:r>
        <w:t xml:space="preserve">about groups of people </w:t>
      </w:r>
      <w:ins w:id="119" w:author="Jason Wiese" w:date="2011-12-10T11:33:00Z">
        <w:r>
          <w:t xml:space="preserve">with </w:t>
        </w:r>
      </w:ins>
      <w:r>
        <w:t>who</w:t>
      </w:r>
      <w:ins w:id="120" w:author="Jason Wiese" w:date="2011-12-10T11:34:00Z">
        <w:r>
          <w:t>m</w:t>
        </w:r>
      </w:ins>
      <w:r>
        <w:t xml:space="preserve"> they especially would have liked to </w:t>
      </w:r>
      <w:ins w:id="121" w:author="Jason Wiese" w:date="2011-12-10T11:34:00Z">
        <w:r>
          <w:t xml:space="preserve">share the content </w:t>
        </w:r>
      </w:ins>
      <w:r>
        <w:t xml:space="preserve">and </w:t>
      </w:r>
      <w:ins w:id="122" w:author="Jason Wiese" w:date="2011-12-10T11:34:00Z">
        <w:r>
          <w:t xml:space="preserve">another question about people with whom they </w:t>
        </w:r>
      </w:ins>
      <w:r>
        <w:t xml:space="preserve">especially </w:t>
      </w:r>
      <w:del w:id="123" w:author="Jason Wiese" w:date="2011-12-10T11:35:00Z">
        <w:r w:rsidDel="00F43BAD">
          <w:delText>would have not liked</w:delText>
        </w:r>
      </w:del>
      <w:ins w:id="124" w:author="Jason Wiese" w:date="2011-12-10T11:35:00Z">
        <w:r>
          <w:t>did not want</w:t>
        </w:r>
      </w:ins>
      <w:r>
        <w:t xml:space="preserve"> to share the content</w:t>
      </w:r>
      <w:del w:id="125" w:author="Jason Wiese" w:date="2011-12-10T11:34:00Z">
        <w:r w:rsidDel="00F43BAD">
          <w:delText xml:space="preserve"> with</w:delText>
        </w:r>
      </w:del>
      <w:r>
        <w:t>. These questions were open ended</w:t>
      </w:r>
      <w:ins w:id="126" w:author="Rebecca Balebako" w:date="2011-12-05T14:13:00Z">
        <w:r>
          <w:t>, which</w:t>
        </w:r>
      </w:ins>
      <w:del w:id="127" w:author="Rebecca Balebako" w:date="2011-12-05T14:13:00Z">
        <w:r w:rsidDel="00805E96">
          <w:delText xml:space="preserve"> to</w:delText>
        </w:r>
      </w:del>
      <w:r>
        <w:t xml:space="preserve"> allow</w:t>
      </w:r>
      <w:ins w:id="128" w:author="Rebecca Balebako" w:date="2011-12-05T14:13:00Z">
        <w:r>
          <w:t>ed</w:t>
        </w:r>
      </w:ins>
      <w:r>
        <w:t xml:space="preserve"> participants to </w:t>
      </w:r>
      <w:ins w:id="129" w:author="Rebecca Balebako" w:date="2011-12-05T14:13:00Z">
        <w:r>
          <w:t xml:space="preserve">either name specific friends, or </w:t>
        </w:r>
      </w:ins>
      <w:r>
        <w:t xml:space="preserve">define their own notions of what subset of their “friends” constituted a “group” of people without introducing experimenter bias. </w:t>
      </w:r>
    </w:p>
    <w:p w:rsidR="003B18B1" w:rsidRDefault="003B18B1">
      <w:pPr>
        <w:spacing w:after="120"/>
      </w:pPr>
      <w:r>
        <w:t xml:space="preserve">If participants </w:t>
      </w:r>
      <w:del w:id="130" w:author="Jason Wiese" w:date="2011-12-10T11:35:00Z">
        <w:r w:rsidDel="00F43BAD">
          <w:delText>forgot to SMS</w:delText>
        </w:r>
      </w:del>
      <w:ins w:id="131" w:author="Jason Wiese" w:date="2011-12-10T11:35:00Z">
        <w:r>
          <w:t>did not report</w:t>
        </w:r>
      </w:ins>
      <w:r>
        <w:t xml:space="preserve"> any unshared content </w:t>
      </w:r>
      <w:del w:id="132" w:author="Rebecca Balebako" w:date="2011-12-05T14:13:00Z">
        <w:r w:rsidDel="00805E96">
          <w:delText xml:space="preserve">they thought about </w:delText>
        </w:r>
      </w:del>
      <w:r>
        <w:t>during the day, the nightly questionnaire web interface allowed them</w:t>
      </w:r>
      <w:del w:id="133" w:author="Rebecca Balebako" w:date="2011-12-05T14:14:00Z">
        <w:r w:rsidDel="00805E96">
          <w:delText xml:space="preserve"> </w:delText>
        </w:r>
      </w:del>
      <w:del w:id="134" w:author="Rebecca Balebako" w:date="2011-12-05T14:13:00Z">
        <w:r w:rsidDel="00805E96">
          <w:delText>the option</w:delText>
        </w:r>
      </w:del>
      <w:ins w:id="135" w:author="Rebecca Balebako" w:date="2011-12-05T14:14:00Z">
        <w:r>
          <w:t xml:space="preserve"> </w:t>
        </w:r>
      </w:ins>
      <w:del w:id="136" w:author="Rebecca Balebako" w:date="2011-12-05T14:14:00Z">
        <w:r w:rsidDel="00805E96">
          <w:delText xml:space="preserve"> </w:delText>
        </w:r>
      </w:del>
      <w:r>
        <w:t xml:space="preserve">to dynamically add </w:t>
      </w:r>
      <w:del w:id="137" w:author="Rebecca Balebako" w:date="2011-12-05T14:14:00Z">
        <w:r w:rsidDel="00805E96">
          <w:delText xml:space="preserve">that </w:delText>
        </w:r>
      </w:del>
      <w:r>
        <w:t>unshared content to the list. This option was provided so that participants were not bound by the SMS messaging system.</w:t>
      </w:r>
    </w:p>
    <w:p w:rsidR="003B18B1" w:rsidRDefault="003B18B1">
      <w:pPr>
        <w:spacing w:after="120"/>
      </w:pPr>
      <w:r>
        <w:t xml:space="preserve">To ensure a baseline level of effort to complete nightly questionnaires and to minimize the incentive of participants to fabricate data, participants who did not </w:t>
      </w:r>
      <w:del w:id="138" w:author="Jason Wiese" w:date="2011-12-10T11:38:00Z">
        <w:r w:rsidDel="00F43BAD">
          <w:delText xml:space="preserve">SMS </w:delText>
        </w:r>
      </w:del>
      <w:ins w:id="139" w:author="Jason Wiese" w:date="2011-12-10T11:38:00Z">
        <w:r>
          <w:t xml:space="preserve">report </w:t>
        </w:r>
      </w:ins>
      <w:r>
        <w:t xml:space="preserve">any unshared content were given </w:t>
      </w:r>
      <w:del w:id="140" w:author="Jason Wiese" w:date="2011-12-10T11:38:00Z">
        <w:r w:rsidDel="00F43BAD">
          <w:delText>credit for</w:delText>
        </w:r>
      </w:del>
      <w:ins w:id="141" w:author="Jason Wiese" w:date="2011-12-10T11:38:00Z">
        <w:r>
          <w:t>the opportunity to complete</w:t>
        </w:r>
      </w:ins>
      <w:r>
        <w:t xml:space="preserve"> a nightly survey if they filled out one of two auxiliary questionnaires. The first questionnaire was designed for participants who did not have any unshared content that day, but still shared content on Facebook. </w:t>
      </w:r>
      <w:del w:id="142" w:author="Jason Wiese" w:date="2011-12-10T11:39:00Z">
        <w:r w:rsidDel="00F43BAD">
          <w:delText>These participants were asked</w:delText>
        </w:r>
      </w:del>
      <w:ins w:id="143" w:author="Jason Wiese" w:date="2011-12-10T11:39:00Z">
        <w:r>
          <w:t>The survey prompted these participants</w:t>
        </w:r>
      </w:ins>
      <w:r>
        <w:t xml:space="preserve"> to explain the content they shared on Facebook. The second questionnaire was designed for participants who simply did not use Facebook at all that day. </w:t>
      </w:r>
      <w:del w:id="144" w:author="Jason Wiese" w:date="2011-12-10T11:38:00Z">
        <w:r w:rsidDel="00F43BAD">
          <w:delText xml:space="preserve">These </w:delText>
        </w:r>
      </w:del>
      <w:ins w:id="145" w:author="Jason Wiese" w:date="2011-12-10T11:38:00Z">
        <w:r>
          <w:t xml:space="preserve">The survey prompted </w:t>
        </w:r>
      </w:ins>
      <w:ins w:id="146" w:author="Jason Wiese" w:date="2011-12-10T11:39:00Z">
        <w:r>
          <w:t xml:space="preserve">these </w:t>
        </w:r>
      </w:ins>
      <w:r>
        <w:t xml:space="preserve">participants </w:t>
      </w:r>
      <w:del w:id="147" w:author="Jason Wiese" w:date="2011-12-10T11:39:00Z">
        <w:r w:rsidDel="00F43BAD">
          <w:delText xml:space="preserve">were asked </w:delText>
        </w:r>
      </w:del>
      <w:r>
        <w:t>to explain why they did not use Facebook that day. All three nightly questionnaires are provided in Appendix X.</w:t>
      </w:r>
    </w:p>
    <w:p w:rsidR="003B18B1" w:rsidRDefault="003B18B1">
      <w:pPr>
        <w:spacing w:after="120"/>
      </w:pPr>
      <w:r>
        <w:t>The SMS/nightly questionnaire system was implemented for several reasons. The first reason is that users may think of unshared content at any time during the day</w:t>
      </w:r>
      <w:del w:id="148" w:author="Jason Wiese" w:date="2011-12-10T11:40:00Z">
        <w:r w:rsidDel="00F43BAD">
          <w:delText>, including times when they may or may not have access to Facebook</w:delText>
        </w:r>
      </w:del>
      <w:r>
        <w:t>. We wanted to capture these moments as they occurred</w:t>
      </w:r>
      <w:ins w:id="149" w:author="Jason Wiese" w:date="2011-12-10T11:41:00Z">
        <w:r>
          <w:t xml:space="preserve"> without requiring participants to carry around additional materials, such as a notebook, as is often done in a diary study</w:t>
        </w:r>
        <w:proofErr w:type="gramStart"/>
        <w:r>
          <w:t>.</w:t>
        </w:r>
      </w:ins>
      <w:r>
        <w:t>,</w:t>
      </w:r>
      <w:proofErr w:type="gramEnd"/>
      <w:r>
        <w:t xml:space="preserve"> and SMS offered us an instantaneous, ubiquitous medium to do so. A second reason was effort offloading. We wanted to allow participants to provide us detailed information at a comfortable time to ensure high quality responses. The SMS system allowed participants to offer a quick “digest” of the unshared content if they were busy, and return to it at a less busy time of the day to provide more detailed information. Finally, SMS messaging systems are generally cheap for both developers and users. Most college students have cell phones with SMS messaging enabled, and there are many SMS messaging services </w:t>
      </w:r>
      <w:ins w:id="150" w:author="Jason Wiese" w:date="2011-12-10T11:42:00Z">
        <w:r>
          <w:t>(e.g.</w:t>
        </w:r>
      </w:ins>
      <w:ins w:id="151" w:author="Jason Wiese" w:date="2011-12-10T11:43:00Z">
        <w:r>
          <w:t xml:space="preserve"> </w:t>
        </w:r>
        <w:r w:rsidR="00EC1A02">
          <w:fldChar w:fldCharType="begin"/>
        </w:r>
        <w:r>
          <w:instrText xml:space="preserve"> REF _Ref185136734 \r \h </w:instrText>
        </w:r>
      </w:ins>
      <w:r w:rsidR="00EC1A02">
        <w:fldChar w:fldCharType="separate"/>
      </w:r>
      <w:ins w:id="152" w:author="Jason Wiese" w:date="2011-12-10T11:43:00Z">
        <w:r>
          <w:t>[2]</w:t>
        </w:r>
        <w:r w:rsidR="00EC1A02">
          <w:fldChar w:fldCharType="end"/>
        </w:r>
      </w:ins>
      <w:ins w:id="153" w:author="Jason Wiese" w:date="2011-12-10T11:42:00Z">
        <w:r>
          <w:t xml:space="preserve">) </w:t>
        </w:r>
      </w:ins>
      <w:del w:id="154" w:author="Jason Wiese" w:date="2011-12-10T11:42:00Z">
        <w:r w:rsidDel="00884528">
          <w:delText xml:space="preserve">such as Twilio </w:delText>
        </w:r>
      </w:del>
      <w:r>
        <w:t xml:space="preserve">that make receiving SMS messages trivial. On the other hand, many college students still do not have data plans, which would be required for a </w:t>
      </w:r>
      <w:proofErr w:type="gramStart"/>
      <w:r>
        <w:t>mobile based</w:t>
      </w:r>
      <w:proofErr w:type="gramEnd"/>
      <w:r>
        <w:t xml:space="preserve"> web interface in any location without WiFi access.</w:t>
      </w:r>
    </w:p>
    <w:p w:rsidR="003B18B1" w:rsidRDefault="003B18B1">
      <w:pPr>
        <w:pStyle w:val="Heading2"/>
        <w:spacing w:before="120"/>
      </w:pPr>
      <w:del w:id="155" w:author="Jason Wiese" w:date="2011-12-10T11:43:00Z">
        <w:r w:rsidDel="00884528">
          <w:delText xml:space="preserve">Exit </w:delText>
        </w:r>
      </w:del>
      <w:ins w:id="156" w:author="Jason Wiese" w:date="2011-12-10T11:43:00Z">
        <w:r>
          <w:t xml:space="preserve">Semi-Structured </w:t>
        </w:r>
      </w:ins>
      <w:r>
        <w:t>Interview</w:t>
      </w:r>
    </w:p>
    <w:p w:rsidR="003B18B1" w:rsidRDefault="003B18B1">
      <w:pPr>
        <w:pStyle w:val="BodyTextIndent"/>
        <w:spacing w:after="120"/>
        <w:ind w:firstLine="0"/>
      </w:pPr>
      <w:r>
        <w:t xml:space="preserve">Participants who completed at least 4 of the 7 nightly questionnaires qualified for a final interview upon completion of the diary study. </w:t>
      </w:r>
      <w:del w:id="157" w:author="Jason Wiese" w:date="2011-12-10T11:44:00Z">
        <w:r w:rsidDel="00884528">
          <w:delText xml:space="preserve">The </w:delText>
        </w:r>
      </w:del>
      <w:ins w:id="158" w:author="Jason Wiese" w:date="2011-12-10T11:44:00Z">
        <w:r>
          <w:t xml:space="preserve">We choose to follow </w:t>
        </w:r>
      </w:ins>
      <w:del w:id="159" w:author="Jason Wiese" w:date="2011-12-10T11:44:00Z">
        <w:r w:rsidDel="00884528">
          <w:delText>interview was se</w:delText>
        </w:r>
      </w:del>
      <w:ins w:id="160" w:author="Jason Wiese" w:date="2011-12-10T11:44:00Z">
        <w:r>
          <w:t>a se</w:t>
        </w:r>
      </w:ins>
      <w:r>
        <w:t>mi-structured</w:t>
      </w:r>
      <w:ins w:id="161" w:author="Jason Wiese" w:date="2011-12-10T11:44:00Z">
        <w:r>
          <w:t xml:space="preserve"> approach for our interview</w:t>
        </w:r>
      </w:ins>
      <w:r>
        <w:t>.</w:t>
      </w:r>
      <w:ins w:id="162" w:author="Jason Wiese" w:date="2011-12-10T11:45:00Z">
        <w:r>
          <w:t xml:space="preserve"> This approach allowed us to have captured similar types of data across all of the interviews while maintaining the flexibility explore the variety of different diary study entries reported by our participants.</w:t>
        </w:r>
      </w:ins>
      <w:r>
        <w:t xml:space="preserve"> The set of questions that comprise the high-level outline of the interview is provided in Appendix X.</w:t>
      </w:r>
    </w:p>
    <w:p w:rsidR="003B18B1" w:rsidRDefault="003B18B1">
      <w:pPr>
        <w:pStyle w:val="BodyTextIndent"/>
        <w:spacing w:after="120"/>
        <w:ind w:firstLine="0"/>
      </w:pPr>
      <w:r>
        <w:t xml:space="preserve">The interviews each lasted approximately one hour and occurred on the CMU campus. </w:t>
      </w:r>
      <w:ins w:id="163" w:author="Jason Wiese" w:date="2011-12-10T11:47:00Z">
        <w:r>
          <w:t>In each interview o</w:t>
        </w:r>
      </w:ins>
      <w:del w:id="164" w:author="Jason Wiese" w:date="2011-12-10T11:47:00Z">
        <w:r w:rsidDel="00884528">
          <w:delText>O</w:delText>
        </w:r>
      </w:del>
      <w:r>
        <w:t xml:space="preserve">ne researcher </w:t>
      </w:r>
      <w:del w:id="165" w:author="Jason Wiese" w:date="2011-12-10T11:47:00Z">
        <w:r w:rsidDel="00884528">
          <w:delText>proctored all of the exit interviews</w:delText>
        </w:r>
      </w:del>
      <w:ins w:id="166" w:author="Jason Wiese" w:date="2011-12-10T11:47:00Z">
        <w:r>
          <w:t>asked all of the questions and interacted with the participant</w:t>
        </w:r>
      </w:ins>
      <w:r>
        <w:t xml:space="preserve">, </w:t>
      </w:r>
      <w:del w:id="167" w:author="Jason Wiese" w:date="2011-12-10T11:48:00Z">
        <w:r w:rsidDel="00884528">
          <w:delText xml:space="preserve">and </w:delText>
        </w:r>
      </w:del>
      <w:ins w:id="168" w:author="Jason Wiese" w:date="2011-12-10T11:48:00Z">
        <w:r>
          <w:t xml:space="preserve">while </w:t>
        </w:r>
      </w:ins>
      <w:r>
        <w:t>a second</w:t>
      </w:r>
      <w:del w:id="169" w:author="Jason Wiese" w:date="2011-12-10T11:48:00Z">
        <w:r w:rsidDel="00884528">
          <w:delText>, rotating</w:delText>
        </w:r>
      </w:del>
      <w:r>
        <w:t xml:space="preserve"> researcher took </w:t>
      </w:r>
      <w:del w:id="170" w:author="Jason Wiese" w:date="2011-12-10T11:48:00Z">
        <w:r w:rsidDel="00884528">
          <w:delText xml:space="preserve">unstructured, </w:delText>
        </w:r>
      </w:del>
      <w:r>
        <w:t>high-level notes of the questions asked and resulting dialogue. A</w:t>
      </w:r>
      <w:ins w:id="171" w:author="Jason Wiese" w:date="2011-12-10T11:48:00Z">
        <w:r>
          <w:t>dditionally,</w:t>
        </w:r>
      </w:ins>
      <w:del w:id="172" w:author="Jason Wiese" w:date="2011-12-10T11:49:00Z">
        <w:r w:rsidDel="00884528">
          <w:delText>ll</w:delText>
        </w:r>
      </w:del>
      <w:r>
        <w:t xml:space="preserve"> </w:t>
      </w:r>
      <w:del w:id="173" w:author="Jason Wiese" w:date="2011-12-10T11:49:00Z">
        <w:r w:rsidDel="00884528">
          <w:delText xml:space="preserve">interviews </w:delText>
        </w:r>
      </w:del>
      <w:r>
        <w:t>we</w:t>
      </w:r>
      <w:del w:id="174" w:author="Jason Wiese" w:date="2011-12-10T11:49:00Z">
        <w:r w:rsidDel="00884528">
          <w:delText>re</w:delText>
        </w:r>
      </w:del>
      <w:r>
        <w:t xml:space="preserve"> audio-recorded </w:t>
      </w:r>
      <w:ins w:id="175" w:author="Jason Wiese" w:date="2011-12-10T11:49:00Z">
        <w:r>
          <w:t xml:space="preserve">all interviews </w:t>
        </w:r>
      </w:ins>
      <w:r>
        <w:t>using a microphone.</w:t>
      </w:r>
    </w:p>
    <w:p w:rsidR="003B18B1" w:rsidRDefault="003B18B1">
      <w:pPr>
        <w:pStyle w:val="BodyTextIndent"/>
        <w:spacing w:after="120"/>
        <w:ind w:firstLine="0"/>
        <w:rPr>
          <w:ins w:id="176" w:author="Manya Sleeper" w:date="2011-12-11T19:52:00Z"/>
        </w:rPr>
      </w:pPr>
      <w:r>
        <w:t xml:space="preserve">At the highest level, </w:t>
      </w:r>
      <w:ins w:id="177" w:author="Jason Wiese" w:date="2011-12-10T11:49:00Z">
        <w:r>
          <w:t xml:space="preserve">we designed </w:t>
        </w:r>
      </w:ins>
      <w:r>
        <w:t xml:space="preserve">the </w:t>
      </w:r>
      <w:del w:id="178" w:author="Jason Wiese" w:date="2011-12-10T11:47:00Z">
        <w:r w:rsidDel="00884528">
          <w:delText xml:space="preserve">exit </w:delText>
        </w:r>
      </w:del>
      <w:r>
        <w:t>interview</w:t>
      </w:r>
      <w:ins w:id="179" w:author="Jason Wiese" w:date="2011-12-10T11:47:00Z">
        <w:r>
          <w:t>s</w:t>
        </w:r>
      </w:ins>
      <w:r>
        <w:t xml:space="preserve"> </w:t>
      </w:r>
      <w:del w:id="180" w:author="Jason Wiese" w:date="2011-12-10T11:47:00Z">
        <w:r w:rsidDel="00884528">
          <w:delText xml:space="preserve">was </w:delText>
        </w:r>
      </w:del>
      <w:del w:id="181" w:author="Jason Wiese" w:date="2011-12-10T11:49:00Z">
        <w:r w:rsidDel="00884528">
          <w:delText xml:space="preserve">designed </w:delText>
        </w:r>
      </w:del>
      <w:r>
        <w:t xml:space="preserve">to </w:t>
      </w:r>
      <w:del w:id="182" w:author="Jason Wiese" w:date="2011-12-10T11:50:00Z">
        <w:r w:rsidDel="00884528">
          <w:delText>delve into</w:delText>
        </w:r>
      </w:del>
      <w:ins w:id="183" w:author="Jason Wiese" w:date="2011-12-10T11:50:00Z">
        <w:r>
          <w:t>surface</w:t>
        </w:r>
      </w:ins>
      <w:r>
        <w:t xml:space="preserve"> the underlying motivations buttressing participants’ Facebook sharing patterns, with a specific emphasis on the naturally emerging groups that participants think about when discussing their sharing habits. The focus of the interview was to understand the </w:t>
      </w:r>
      <w:del w:id="184" w:author="Jason Wiese" w:date="2011-12-10T11:51:00Z">
        <w:r w:rsidDel="00FD2E5C">
          <w:delText xml:space="preserve">high level </w:delText>
        </w:r>
      </w:del>
      <w:r>
        <w:t>connections between the natural way participants grouped their interpersonal relationships</w:t>
      </w:r>
      <w:ins w:id="185" w:author="Jason Wiese" w:date="2011-12-10T11:50:00Z">
        <w:r>
          <w:t>, what the important factors</w:t>
        </w:r>
      </w:ins>
      <w:ins w:id="186" w:author="Jason Wiese" w:date="2011-12-10T11:51:00Z">
        <w:r>
          <w:t xml:space="preserve"> of sharing decisions were,</w:t>
        </w:r>
      </w:ins>
      <w:r>
        <w:t xml:space="preserve"> and the types of content they thought appropriate for these different groupings.</w:t>
      </w:r>
    </w:p>
    <w:p w:rsidR="003B18B1" w:rsidRDefault="003B18B1">
      <w:pPr>
        <w:pStyle w:val="BodyTextIndent"/>
        <w:numPr>
          <w:ins w:id="187" w:author="Manya Sleeper" w:date="2011-12-11T19:52:00Z"/>
        </w:numPr>
        <w:spacing w:after="120"/>
        <w:ind w:firstLine="0"/>
      </w:pPr>
      <w:ins w:id="188" w:author="Manya Sleeper" w:date="2011-12-11T19:52:00Z">
        <w:r>
          <w:t>Prior to launching our study we piloted it with two participants.  This pilot study allowed us to refine our nightly surveys, test and debug our technical infrastructure</w:t>
        </w:r>
      </w:ins>
      <w:ins w:id="189" w:author="Manya Sleeper" w:date="2011-12-11T19:53:00Z">
        <w:r>
          <w:t>, and ensure that our interview protocol could provide sufficient insight into participants</w:t>
        </w:r>
      </w:ins>
      <w:ins w:id="190" w:author="Manya Sleeper" w:date="2011-12-11T19:54:00Z">
        <w:r>
          <w:t>’ posts.  Based on the pilot results we updated our surveys and fixed a variety of technical bugs.</w:t>
        </w:r>
      </w:ins>
    </w:p>
    <w:p w:rsidR="003B18B1" w:rsidRDefault="003B18B1">
      <w:pPr>
        <w:pStyle w:val="Heading2"/>
        <w:spacing w:before="120"/>
      </w:pPr>
      <w:r>
        <w:t>Data Cleaning</w:t>
      </w:r>
    </w:p>
    <w:p w:rsidR="003B18B1" w:rsidRDefault="003B18B1">
      <w:pPr>
        <w:pStyle w:val="BodyTextIndent"/>
        <w:spacing w:after="120"/>
        <w:ind w:firstLine="0"/>
      </w:pPr>
      <w:r>
        <w:t>[[Meta: Talk about how the data was coded and cleaned. I can’t talk about this yet since we have done any of it.]]</w:t>
      </w:r>
    </w:p>
    <w:p w:rsidR="003B18B1" w:rsidRDefault="003B18B1">
      <w:pPr>
        <w:pStyle w:val="BodyTextIndent"/>
        <w:ind w:firstLine="0"/>
      </w:pPr>
    </w:p>
    <w:p w:rsidR="003B18B1" w:rsidRDefault="003B18B1">
      <w:pPr>
        <w:pStyle w:val="Caption"/>
        <w:keepNext/>
      </w:pPr>
      <w:proofErr w:type="gramStart"/>
      <w:r>
        <w:t xml:space="preserve">Table </w:t>
      </w:r>
      <w:r w:rsidR="00EC1A02">
        <w:fldChar w:fldCharType="begin"/>
      </w:r>
      <w:r w:rsidR="00CA48C9">
        <w:instrText xml:space="preserve"> SEQ Table \* ARABIC </w:instrText>
      </w:r>
      <w:r w:rsidR="00EC1A02">
        <w:fldChar w:fldCharType="separate"/>
      </w:r>
      <w:r>
        <w:rPr>
          <w:noProof/>
        </w:rPr>
        <w:t>1</w:t>
      </w:r>
      <w:r w:rsidR="00EC1A02">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211"/>
        <w:gridCol w:w="962"/>
        <w:gridCol w:w="1406"/>
        <w:gridCol w:w="1216"/>
      </w:tblGrid>
      <w:tr w:rsidR="003B18B1">
        <w:trPr>
          <w:trHeight w:val="310"/>
        </w:trPr>
        <w:tc>
          <w:tcPr>
            <w:tcW w:w="1211" w:type="dxa"/>
            <w:vAlign w:val="center"/>
          </w:tcPr>
          <w:p w:rsidR="003B18B1" w:rsidRDefault="003B18B1">
            <w:pPr>
              <w:pStyle w:val="BodyTextIndent"/>
              <w:ind w:firstLine="0"/>
              <w:jc w:val="center"/>
              <w:rPr>
                <w:b/>
                <w:bCs/>
              </w:rPr>
            </w:pPr>
            <w:r>
              <w:rPr>
                <w:b/>
                <w:bCs/>
              </w:rPr>
              <w:t>Graphics</w:t>
            </w:r>
          </w:p>
        </w:tc>
        <w:tc>
          <w:tcPr>
            <w:tcW w:w="962" w:type="dxa"/>
            <w:vAlign w:val="center"/>
          </w:tcPr>
          <w:p w:rsidR="003B18B1" w:rsidRDefault="003B18B1">
            <w:pPr>
              <w:pStyle w:val="BodyTextIndent"/>
              <w:ind w:firstLine="0"/>
              <w:jc w:val="center"/>
              <w:rPr>
                <w:b/>
                <w:bCs/>
              </w:rPr>
            </w:pPr>
            <w:r>
              <w:rPr>
                <w:b/>
                <w:bCs/>
              </w:rPr>
              <w:t>Top</w:t>
            </w:r>
          </w:p>
        </w:tc>
        <w:tc>
          <w:tcPr>
            <w:tcW w:w="1406" w:type="dxa"/>
            <w:vAlign w:val="center"/>
          </w:tcPr>
          <w:p w:rsidR="003B18B1" w:rsidRDefault="003B18B1">
            <w:pPr>
              <w:pStyle w:val="BodyTextIndent"/>
              <w:ind w:firstLine="0"/>
              <w:jc w:val="center"/>
              <w:rPr>
                <w:b/>
                <w:bCs/>
              </w:rPr>
            </w:pPr>
            <w:r>
              <w:rPr>
                <w:b/>
                <w:bCs/>
              </w:rPr>
              <w:t>In-between</w:t>
            </w:r>
          </w:p>
        </w:tc>
        <w:tc>
          <w:tcPr>
            <w:tcW w:w="1216" w:type="dxa"/>
            <w:vAlign w:val="center"/>
          </w:tcPr>
          <w:p w:rsidR="003B18B1" w:rsidRDefault="003B18B1">
            <w:pPr>
              <w:pStyle w:val="BodyTextIndent"/>
              <w:ind w:firstLine="0"/>
              <w:jc w:val="center"/>
              <w:rPr>
                <w:b/>
                <w:bCs/>
              </w:rPr>
            </w:pPr>
            <w:r>
              <w:rPr>
                <w:b/>
                <w:bCs/>
              </w:rPr>
              <w:t>Bottom</w:t>
            </w:r>
          </w:p>
        </w:tc>
      </w:tr>
      <w:tr w:rsidR="003B18B1">
        <w:trPr>
          <w:trHeight w:val="310"/>
        </w:trPr>
        <w:tc>
          <w:tcPr>
            <w:tcW w:w="1211" w:type="dxa"/>
            <w:vAlign w:val="center"/>
          </w:tcPr>
          <w:p w:rsidR="003B18B1" w:rsidRDefault="003B18B1">
            <w:pPr>
              <w:pStyle w:val="BodyTextIndent"/>
              <w:ind w:firstLine="0"/>
              <w:jc w:val="center"/>
            </w:pPr>
            <w:r>
              <w:t>Tables</w:t>
            </w:r>
          </w:p>
        </w:tc>
        <w:tc>
          <w:tcPr>
            <w:tcW w:w="962" w:type="dxa"/>
            <w:vAlign w:val="center"/>
          </w:tcPr>
          <w:p w:rsidR="003B18B1" w:rsidRDefault="003B18B1">
            <w:pPr>
              <w:pStyle w:val="BodyTextIndent"/>
              <w:ind w:firstLine="0"/>
              <w:jc w:val="center"/>
            </w:pPr>
            <w:r>
              <w:t>End</w:t>
            </w:r>
          </w:p>
        </w:tc>
        <w:tc>
          <w:tcPr>
            <w:tcW w:w="1406" w:type="dxa"/>
            <w:vAlign w:val="center"/>
          </w:tcPr>
          <w:p w:rsidR="003B18B1" w:rsidRDefault="003B18B1">
            <w:pPr>
              <w:pStyle w:val="BodyTextIndent"/>
              <w:ind w:firstLine="0"/>
              <w:jc w:val="center"/>
            </w:pPr>
            <w:r>
              <w:t>Last</w:t>
            </w:r>
          </w:p>
        </w:tc>
        <w:tc>
          <w:tcPr>
            <w:tcW w:w="1216" w:type="dxa"/>
            <w:vAlign w:val="center"/>
          </w:tcPr>
          <w:p w:rsidR="003B18B1" w:rsidRDefault="003B18B1">
            <w:pPr>
              <w:pStyle w:val="BodyTextIndent"/>
              <w:ind w:firstLine="0"/>
              <w:jc w:val="center"/>
            </w:pPr>
            <w:r>
              <w:t>First</w:t>
            </w:r>
          </w:p>
        </w:tc>
      </w:tr>
      <w:tr w:rsidR="003B18B1">
        <w:trPr>
          <w:trHeight w:val="341"/>
        </w:trPr>
        <w:tc>
          <w:tcPr>
            <w:tcW w:w="1211" w:type="dxa"/>
            <w:vAlign w:val="center"/>
          </w:tcPr>
          <w:p w:rsidR="003B18B1" w:rsidRDefault="003B18B1">
            <w:pPr>
              <w:pStyle w:val="BodyTextIndent"/>
              <w:ind w:firstLine="0"/>
              <w:jc w:val="center"/>
            </w:pPr>
            <w:r>
              <w:t>Figures</w:t>
            </w:r>
          </w:p>
        </w:tc>
        <w:tc>
          <w:tcPr>
            <w:tcW w:w="962" w:type="dxa"/>
            <w:vAlign w:val="center"/>
          </w:tcPr>
          <w:p w:rsidR="003B18B1" w:rsidRDefault="003B18B1">
            <w:pPr>
              <w:pStyle w:val="BodyTextIndent"/>
              <w:ind w:firstLine="0"/>
              <w:jc w:val="center"/>
            </w:pPr>
            <w:r>
              <w:t>Good</w:t>
            </w:r>
          </w:p>
        </w:tc>
        <w:tc>
          <w:tcPr>
            <w:tcW w:w="1406" w:type="dxa"/>
            <w:vAlign w:val="center"/>
          </w:tcPr>
          <w:p w:rsidR="003B18B1" w:rsidRDefault="003B18B1">
            <w:pPr>
              <w:pStyle w:val="BodyTextIndent"/>
              <w:ind w:firstLine="0"/>
              <w:jc w:val="center"/>
            </w:pPr>
            <w:r>
              <w:t>Similar</w:t>
            </w:r>
          </w:p>
        </w:tc>
        <w:tc>
          <w:tcPr>
            <w:tcW w:w="1216" w:type="dxa"/>
            <w:vAlign w:val="center"/>
          </w:tcPr>
          <w:p w:rsidR="003B18B1" w:rsidRDefault="003B18B1">
            <w:pPr>
              <w:pStyle w:val="BodyTextIndent"/>
              <w:ind w:firstLine="0"/>
              <w:jc w:val="center"/>
            </w:pPr>
            <w:r>
              <w:t>Very well</w:t>
            </w:r>
          </w:p>
        </w:tc>
      </w:tr>
    </w:tbl>
    <w:p w:rsidR="003B18B1" w:rsidRDefault="003B18B1">
      <w:pPr>
        <w:pStyle w:val="BodyTextIndent"/>
        <w:ind w:firstLine="0"/>
      </w:pPr>
    </w:p>
    <w:p w:rsidR="003B18B1" w:rsidRDefault="003B18B1">
      <w:pPr>
        <w:pStyle w:val="Heading2"/>
        <w:spacing w:before="120"/>
      </w:pPr>
      <w:r>
        <w:t>Data Analysis</w:t>
      </w:r>
    </w:p>
    <w:p w:rsidR="003B18B1" w:rsidRDefault="003B18B1">
      <w:pPr>
        <w:spacing w:after="120"/>
      </w:pPr>
      <w:r>
        <w:t>[[Meta: Talk about how the data was analyzed (regression, heuristic evaluation, whatever qualitative analysis we use – grounded theory?]]</w:t>
      </w:r>
    </w:p>
    <w:p w:rsidR="003B18B1" w:rsidRDefault="003B18B1">
      <w:pPr>
        <w:pStyle w:val="Heading2"/>
        <w:spacing w:before="120"/>
      </w:pPr>
      <w:r>
        <w:t>Page Numbering, Headers and Footers</w:t>
      </w:r>
    </w:p>
    <w:p w:rsidR="003B18B1" w:rsidRDefault="003B18B1">
      <w:pPr>
        <w:pStyle w:val="BodyTextIndent"/>
        <w:spacing w:after="120"/>
        <w:ind w:firstLine="0"/>
      </w:pPr>
      <w:r>
        <w:t>Do not include headers, footers or page numbers in your submission. These will be added when the publications are assembled.</w:t>
      </w:r>
    </w:p>
    <w:p w:rsidR="003B18B1" w:rsidRDefault="003B18B1">
      <w:pPr>
        <w:pStyle w:val="Heading1"/>
        <w:spacing w:before="120"/>
        <w:rPr>
          <w:ins w:id="191" w:author="Manya Sleeper" w:date="2011-12-11T19:48:00Z"/>
        </w:rPr>
      </w:pPr>
      <w:del w:id="192" w:author="Jason Wiese" w:date="2011-12-10T11:16:00Z">
        <w:r w:rsidDel="00C11142">
          <w:delText>FIGURES/CAPTIONS</w:delText>
        </w:r>
      </w:del>
      <w:ins w:id="193" w:author="Jason Wiese" w:date="2011-12-10T11:16:00Z">
        <w:r>
          <w:t>FINDINGS</w:t>
        </w:r>
      </w:ins>
    </w:p>
    <w:p w:rsidR="005E1A90" w:rsidRDefault="005E1A90" w:rsidP="00CA48C9">
      <w:pPr>
        <w:widowControl w:val="0"/>
        <w:numPr>
          <w:ins w:id="194" w:author="Manya Sleeper" w:date="2011-12-12T01:3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195" w:author="Manya Sleeper" w:date="2011-12-12T02:10:00Z"/>
          <w:rFonts w:cs="Helvetica"/>
        </w:rPr>
      </w:pPr>
      <w:ins w:id="196" w:author="Manya Sleeper" w:date="2011-12-12T01:38:00Z">
        <w:r>
          <w:rPr>
            <w:rFonts w:cs="Helvetica"/>
          </w:rPr>
          <w:t xml:space="preserve">As described in the </w:t>
        </w:r>
      </w:ins>
      <w:ins w:id="197" w:author="Manya Sleeper" w:date="2011-12-12T01:39:00Z">
        <w:r>
          <w:rPr>
            <w:rFonts w:cs="Helvetica"/>
          </w:rPr>
          <w:t>Methodology section</w:t>
        </w:r>
      </w:ins>
      <w:ins w:id="198" w:author="Manya Sleeper" w:date="2011-12-12T01:40:00Z">
        <w:r>
          <w:rPr>
            <w:rFonts w:cs="Helvetica"/>
          </w:rPr>
          <w:t xml:space="preserve">, we coded each piece of unshared content according to several high-level categories that emerged from the data based on why the participant would want to share the post and why the participant would not want to share the post.  We also </w:t>
        </w:r>
      </w:ins>
      <w:ins w:id="199" w:author="Manya Sleeper" w:date="2011-12-12T01:41:00Z">
        <w:r>
          <w:rPr>
            <w:rFonts w:cs="Helvetica"/>
          </w:rPr>
          <w:t xml:space="preserve">found that participants thought about </w:t>
        </w:r>
      </w:ins>
      <w:ins w:id="200" w:author="Manya Sleeper" w:date="2011-12-12T01:42:00Z">
        <w:r>
          <w:rPr>
            <w:rFonts w:cs="Helvetica"/>
          </w:rPr>
          <w:t xml:space="preserve">the groups of people who should and should not be able to view such content at various levels, including specific groups of people (e.g. a set of close friends), people with specific features (e.g. classmates), and more </w:t>
        </w:r>
      </w:ins>
      <w:ins w:id="201" w:author="Manya Sleeper" w:date="2011-12-12T01:43:00Z">
        <w:r>
          <w:rPr>
            <w:rFonts w:cs="Helvetica"/>
          </w:rPr>
          <w:t>ambiguous</w:t>
        </w:r>
      </w:ins>
      <w:ins w:id="202" w:author="Manya Sleeper" w:date="2011-12-12T01:42:00Z">
        <w:r>
          <w:rPr>
            <w:rFonts w:cs="Helvetica"/>
          </w:rPr>
          <w:t xml:space="preserve"> </w:t>
        </w:r>
      </w:ins>
      <w:ins w:id="203" w:author="Manya Sleeper" w:date="2011-12-12T01:43:00Z">
        <w:r>
          <w:rPr>
            <w:rFonts w:cs="Helvetica"/>
          </w:rPr>
          <w:t xml:space="preserve">people who might relate or not relate to the content (e.g. people who felt the same way as them or people who might criticize them). </w:t>
        </w:r>
      </w:ins>
    </w:p>
    <w:p w:rsidR="009767C4" w:rsidRDefault="009767C4" w:rsidP="00CA48C9">
      <w:pPr>
        <w:widowControl w:val="0"/>
        <w:numPr>
          <w:ins w:id="204" w:author="Manya Sleeper" w:date="2011-12-12T02: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05" w:author="Manya Sleeper" w:date="2011-12-12T01:38:00Z"/>
          <w:rFonts w:cs="Helvetica"/>
        </w:rPr>
      </w:pPr>
    </w:p>
    <w:p w:rsidR="00CA48C9" w:rsidRPr="00CA48C9" w:rsidDel="005E1A90" w:rsidRDefault="00CA48C9" w:rsidP="00CA48C9">
      <w:pPr>
        <w:widowControl w:val="0"/>
        <w:numPr>
          <w:ins w:id="206"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07" w:author="Jason Wiese" w:date="2011-12-12T00:07:00Z"/>
          <w:del w:id="208" w:author="Manya Sleeper" w:date="2011-12-12T01:43:00Z"/>
          <w:rFonts w:cs="Helvetica"/>
        </w:rPr>
      </w:pPr>
      <w:ins w:id="209" w:author="Jason Wiese" w:date="2011-12-12T00:07:00Z">
        <w:del w:id="210" w:author="Manya Sleeper" w:date="2011-12-12T01:43:00Z">
          <w:r w:rsidRPr="00CA48C9" w:rsidDel="005E1A90">
            <w:rPr>
              <w:rFonts w:cs="Helvetica"/>
            </w:rPr>
            <w:delText xml:space="preserve">The coding </w:delText>
          </w:r>
        </w:del>
      </w:ins>
      <w:ins w:id="211" w:author="Jason Wiese" w:date="2011-12-12T00:08:00Z">
        <w:del w:id="212" w:author="Manya Sleeper" w:date="2011-12-12T01:43:00Z">
          <w:r w:rsidDel="005E1A90">
            <w:rPr>
              <w:rFonts w:cs="Helvetica"/>
            </w:rPr>
            <w:delText xml:space="preserve">of the </w:delText>
          </w:r>
        </w:del>
      </w:ins>
      <w:ins w:id="213" w:author="Jason Wiese" w:date="2011-12-12T00:09:00Z">
        <w:del w:id="214" w:author="Manya Sleeper" w:date="2011-12-12T01:43:00Z">
          <w:r w:rsidDel="005E1A90">
            <w:rPr>
              <w:rFonts w:cs="Helvetica"/>
            </w:rPr>
            <w:delText>unshared content, and the portions of the interviews that went with each piece of content, fit</w:delText>
          </w:r>
        </w:del>
      </w:ins>
      <w:ins w:id="215" w:author="Jason Wiese" w:date="2011-12-12T00:07:00Z">
        <w:del w:id="216" w:author="Manya Sleeper" w:date="2011-12-12T01:43:00Z">
          <w:r w:rsidRPr="00CA48C9" w:rsidDel="005E1A90">
            <w:rPr>
              <w:rFonts w:cs="Helvetica"/>
            </w:rPr>
            <w:delText xml:space="preserve"> in</w:delText>
          </w:r>
        </w:del>
      </w:ins>
      <w:ins w:id="217" w:author="Jason Wiese" w:date="2011-12-12T00:09:00Z">
        <w:del w:id="218" w:author="Manya Sleeper" w:date="2011-12-12T01:43:00Z">
          <w:r w:rsidDel="005E1A90">
            <w:rPr>
              <w:rFonts w:cs="Helvetica"/>
            </w:rPr>
            <w:delText>to</w:delText>
          </w:r>
        </w:del>
      </w:ins>
      <w:ins w:id="219" w:author="Jason Wiese" w:date="2011-12-12T00:07:00Z">
        <w:del w:id="220" w:author="Manya Sleeper" w:date="2011-12-12T01:43:00Z">
          <w:r w:rsidRPr="00CA48C9" w:rsidDel="005E1A90">
            <w:rPr>
              <w:rFonts w:cs="Helvetica"/>
            </w:rPr>
            <w:delText xml:space="preserve"> several high-level categories: why would the participant share this post, why would the participant not share this post, who should see the post, and who should not see the post.</w:delText>
          </w:r>
        </w:del>
      </w:ins>
    </w:p>
    <w:p w:rsidR="008F142E" w:rsidRDefault="00CA48C9">
      <w:pPr>
        <w:pStyle w:val="Heading2"/>
        <w:numPr>
          <w:ins w:id="221" w:author="Unknown"/>
        </w:numPr>
        <w:rPr>
          <w:ins w:id="222" w:author="Jason Wiese" w:date="2011-12-12T00:07:00Z"/>
        </w:rPr>
        <w:pPrChange w:id="223" w:author="Jason Wiese" w:date="2011-12-12T00:10: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224" w:author="Jason Wiese" w:date="2011-12-12T00:07:00Z">
        <w:r w:rsidRPr="00CA48C9">
          <w:t xml:space="preserve">Why </w:t>
        </w:r>
      </w:ins>
      <w:ins w:id="225" w:author="Jason Wiese" w:date="2011-12-12T00:13:00Z">
        <w:r>
          <w:t>not share?</w:t>
        </w:r>
      </w:ins>
    </w:p>
    <w:p w:rsidR="00CA48C9" w:rsidRDefault="00CA48C9" w:rsidP="00CA48C9">
      <w:pPr>
        <w:widowControl w:val="0"/>
        <w:numPr>
          <w:ins w:id="226"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27" w:author="Manya Sleeper" w:date="2011-12-12T02:10:00Z"/>
          <w:rFonts w:cs="Helvetica"/>
        </w:rPr>
      </w:pPr>
      <w:ins w:id="228" w:author="Jason Wiese" w:date="2011-12-12T00:07:00Z">
        <w:r w:rsidRPr="00CA48C9">
          <w:rPr>
            <w:rFonts w:cs="Helvetica"/>
          </w:rPr>
          <w:t>The posts that we collected in this study were specifically posts that participants thought about sharing and decided not to</w:t>
        </w:r>
      </w:ins>
      <w:ins w:id="229" w:author="Manya Sleeper" w:date="2011-12-12T01:44:00Z">
        <w:r w:rsidR="005E1A90">
          <w:rPr>
            <w:rFonts w:cs="Helvetica"/>
          </w:rPr>
          <w:t xml:space="preserve"> share</w:t>
        </w:r>
      </w:ins>
      <w:ins w:id="230" w:author="Jason Wiese" w:date="2011-12-12T00:07:00Z">
        <w:r w:rsidRPr="00CA48C9">
          <w:rPr>
            <w:rFonts w:cs="Helvetica"/>
          </w:rPr>
          <w:t xml:space="preserve">, so an important factor </w:t>
        </w:r>
      </w:ins>
      <w:ins w:id="231" w:author="Manya Sleeper" w:date="2011-12-12T01:44:00Z">
        <w:r w:rsidR="005E1A90">
          <w:rPr>
            <w:rFonts w:cs="Helvetica"/>
          </w:rPr>
          <w:t xml:space="preserve">to examine </w:t>
        </w:r>
      </w:ins>
      <w:ins w:id="232" w:author="Jason Wiese" w:date="2011-12-12T00:07:00Z">
        <w:del w:id="233" w:author="Manya Sleeper" w:date="2011-12-12T01:44:00Z">
          <w:r w:rsidRPr="00CA48C9" w:rsidDel="005E1A90">
            <w:rPr>
              <w:rFonts w:cs="Helvetica"/>
            </w:rPr>
            <w:delText xml:space="preserve">of all of the posts </w:delText>
          </w:r>
        </w:del>
        <w:r w:rsidRPr="00CA48C9">
          <w:rPr>
            <w:rFonts w:cs="Helvetica"/>
          </w:rPr>
          <w:t xml:space="preserve">was why the participant decided not </w:t>
        </w:r>
        <w:del w:id="234" w:author="Manya Sleeper" w:date="2011-12-12T01:44:00Z">
          <w:r w:rsidRPr="00CA48C9" w:rsidDel="005E1A90">
            <w:rPr>
              <w:rFonts w:cs="Helvetica"/>
            </w:rPr>
            <w:delText>to share the post</w:delText>
          </w:r>
        </w:del>
      </w:ins>
      <w:ins w:id="235" w:author="Manya Sleeper" w:date="2011-12-12T01:44:00Z">
        <w:r w:rsidR="005E1A90">
          <w:rPr>
            <w:rFonts w:cs="Helvetica"/>
          </w:rPr>
          <w:t>to post</w:t>
        </w:r>
      </w:ins>
      <w:ins w:id="236" w:author="Jason Wiese" w:date="2011-12-12T00:07:00Z">
        <w:r w:rsidRPr="00CA48C9">
          <w:rPr>
            <w:rFonts w:cs="Helvetica"/>
          </w:rPr>
          <w:t xml:space="preserve">. Participants gave a variety of answers that </w:t>
        </w:r>
        <w:del w:id="237" w:author="Manya Sleeper" w:date="2011-12-12T01:44:00Z">
          <w:r w:rsidRPr="00CA48C9" w:rsidDel="005E1A90">
            <w:rPr>
              <w:rFonts w:cs="Helvetica"/>
            </w:rPr>
            <w:delText>we coded</w:delText>
          </w:r>
          <w:r w:rsidDel="005E1A90">
            <w:rPr>
              <w:rFonts w:cs="Helvetica"/>
            </w:rPr>
            <w:delText xml:space="preserve"> into the following categories</w:delText>
          </w:r>
        </w:del>
      </w:ins>
      <w:ins w:id="238" w:author="Manya Sleeper" w:date="2011-12-12T01:44:00Z">
        <w:r w:rsidR="005E1A90">
          <w:rPr>
            <w:rFonts w:cs="Helvetica"/>
          </w:rPr>
          <w:t>fell into several broad categories: avo</w:t>
        </w:r>
      </w:ins>
      <w:ins w:id="239" w:author="Manya Sleeper" w:date="2011-12-12T01:45:00Z">
        <w:r w:rsidR="005E1A90">
          <w:rPr>
            <w:rFonts w:cs="Helvetica"/>
          </w:rPr>
          <w:t>i</w:t>
        </w:r>
      </w:ins>
      <w:ins w:id="240" w:author="Manya Sleeper" w:date="2011-12-12T01:44:00Z">
        <w:r w:rsidR="005E1A90">
          <w:rPr>
            <w:rFonts w:cs="Helvetica"/>
          </w:rPr>
          <w:t xml:space="preserve">ding </w:t>
        </w:r>
      </w:ins>
      <w:ins w:id="241" w:author="Manya Sleeper" w:date="2011-12-12T01:45:00Z">
        <w:r w:rsidR="005E1A90">
          <w:rPr>
            <w:rFonts w:cs="Helvetica"/>
          </w:rPr>
          <w:t>unnecessary</w:t>
        </w:r>
      </w:ins>
      <w:ins w:id="242" w:author="Manya Sleeper" w:date="2011-12-12T01:44:00Z">
        <w:r w:rsidR="005E1A90">
          <w:rPr>
            <w:rFonts w:cs="Helvetica"/>
          </w:rPr>
          <w:t xml:space="preserve"> </w:t>
        </w:r>
      </w:ins>
      <w:ins w:id="243" w:author="Manya Sleeper" w:date="2011-12-12T01:45:00Z">
        <w:r w:rsidR="005E1A90">
          <w:rPr>
            <w:rFonts w:cs="Helvetica"/>
          </w:rPr>
          <w:t>overload or appearing boring, avoiding offending others, avo</w:t>
        </w:r>
      </w:ins>
      <w:ins w:id="244" w:author="Manya Sleeper" w:date="2011-12-12T02:12:00Z">
        <w:r w:rsidR="009F7F24">
          <w:rPr>
            <w:rFonts w:cs="Helvetica"/>
          </w:rPr>
          <w:t>i</w:t>
        </w:r>
      </w:ins>
      <w:ins w:id="245" w:author="Manya Sleeper" w:date="2011-12-12T01:45:00Z">
        <w:r w:rsidR="005E1A90">
          <w:rPr>
            <w:rFonts w:cs="Helvetica"/>
          </w:rPr>
          <w:t xml:space="preserve">ding negativity, believing that not everyone would understand the post, being </w:t>
        </w:r>
      </w:ins>
      <w:ins w:id="246" w:author="Manya Sleeper" w:date="2011-12-12T01:46:00Z">
        <w:r w:rsidR="005E1A90">
          <w:rPr>
            <w:rFonts w:cs="Helvetica"/>
          </w:rPr>
          <w:t>afraid</w:t>
        </w:r>
      </w:ins>
      <w:ins w:id="247" w:author="Manya Sleeper" w:date="2011-12-12T01:45:00Z">
        <w:r w:rsidR="005E1A90">
          <w:rPr>
            <w:rFonts w:cs="Helvetica"/>
          </w:rPr>
          <w:t xml:space="preserve"> </w:t>
        </w:r>
      </w:ins>
      <w:ins w:id="248" w:author="Manya Sleeper" w:date="2011-12-12T01:46:00Z">
        <w:r w:rsidR="005E1A90">
          <w:rPr>
            <w:rFonts w:cs="Helvetica"/>
          </w:rPr>
          <w:t>of potential criticism, and feeling that posting would require too much effort</w:t>
        </w:r>
      </w:ins>
      <w:ins w:id="249" w:author="Jason Wiese" w:date="2011-12-12T00:07:00Z">
        <w:r>
          <w:rPr>
            <w:rFonts w:cs="Helvetica"/>
          </w:rPr>
          <w:t>.</w:t>
        </w:r>
      </w:ins>
    </w:p>
    <w:p w:rsidR="009767C4" w:rsidRPr="00CA48C9" w:rsidRDefault="009767C4" w:rsidP="00CA48C9">
      <w:pPr>
        <w:widowControl w:val="0"/>
        <w:numPr>
          <w:ins w:id="250" w:author="Manya Sleeper" w:date="2011-12-12T02: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51" w:author="Jason Wiese" w:date="2011-12-12T00:07:00Z"/>
          <w:rFonts w:cs="Helvetica"/>
        </w:rPr>
      </w:pPr>
    </w:p>
    <w:p w:rsidR="008F142E" w:rsidRDefault="005E1A90">
      <w:pPr>
        <w:pStyle w:val="Heading3"/>
        <w:numPr>
          <w:ins w:id="252" w:author="Unknown"/>
        </w:numPr>
        <w:rPr>
          <w:ins w:id="253" w:author="Jason Wiese" w:date="2011-12-12T00:07:00Z"/>
        </w:rPr>
        <w:pPrChange w:id="254" w:author="Jason Wiese" w:date="2011-12-12T00:10: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255" w:author="Manya Sleeper" w:date="2011-12-12T01:46:00Z">
        <w:r>
          <w:t xml:space="preserve">Avoiding </w:t>
        </w:r>
      </w:ins>
      <w:ins w:id="256" w:author="Jason Wiese" w:date="2011-12-12T00:12:00Z">
        <w:del w:id="257" w:author="Manya Sleeper" w:date="2011-12-12T01:46:00Z">
          <w:r w:rsidR="00CA48C9" w:rsidDel="005E1A90">
            <w:delText xml:space="preserve">Avoid </w:delText>
          </w:r>
        </w:del>
      </w:ins>
      <w:ins w:id="258" w:author="Manya Sleeper" w:date="2011-12-12T01:46:00Z">
        <w:r>
          <w:t>u</w:t>
        </w:r>
      </w:ins>
      <w:ins w:id="259" w:author="Jason Wiese" w:date="2011-12-12T00:12:00Z">
        <w:del w:id="260" w:author="Manya Sleeper" w:date="2011-12-12T01:46:00Z">
          <w:r w:rsidR="00CA48C9" w:rsidDel="005E1A90">
            <w:delText>U</w:delText>
          </w:r>
        </w:del>
        <w:r w:rsidR="00CA48C9">
          <w:t xml:space="preserve">nnecessary </w:t>
        </w:r>
      </w:ins>
      <w:ins w:id="261" w:author="Manya Sleeper" w:date="2011-12-12T01:46:00Z">
        <w:r>
          <w:t>overload or appearing boring</w:t>
        </w:r>
      </w:ins>
      <w:ins w:id="262" w:author="Jason Wiese" w:date="2011-12-12T00:12:00Z">
        <w:del w:id="263" w:author="Manya Sleeper" w:date="2011-12-12T01:46:00Z">
          <w:r w:rsidR="00CA48C9" w:rsidDel="005E1A90">
            <w:delText xml:space="preserve">Overload  and Being </w:delText>
          </w:r>
        </w:del>
      </w:ins>
      <w:ins w:id="264" w:author="Jason Wiese" w:date="2011-12-12T00:11:00Z">
        <w:del w:id="265" w:author="Manya Sleeper" w:date="2011-12-12T01:46:00Z">
          <w:r w:rsidR="00CA48C9" w:rsidDel="005E1A90">
            <w:delText>B</w:delText>
          </w:r>
        </w:del>
      </w:ins>
      <w:ins w:id="266" w:author="Jason Wiese" w:date="2011-12-12T00:07:00Z">
        <w:del w:id="267" w:author="Manya Sleeper" w:date="2011-12-12T01:46:00Z">
          <w:r w:rsidR="00CA48C9" w:rsidDel="005E1A90">
            <w:delText>oring</w:delText>
          </w:r>
        </w:del>
      </w:ins>
    </w:p>
    <w:p w:rsidR="00C47A78" w:rsidRDefault="00CA48C9" w:rsidP="00CA48C9">
      <w:pPr>
        <w:widowControl w:val="0"/>
        <w:numPr>
          <w:ins w:id="268"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69" w:author="Manya Sleeper" w:date="2011-12-12T01:51:00Z"/>
          <w:rFonts w:cs="Helvetica"/>
        </w:rPr>
      </w:pPr>
      <w:ins w:id="270" w:author="Jason Wiese" w:date="2011-12-12T00:07:00Z">
        <w:r w:rsidRPr="00CA48C9">
          <w:rPr>
            <w:rFonts w:cs="Helvetica"/>
          </w:rPr>
          <w:t xml:space="preserve">The </w:t>
        </w:r>
      </w:ins>
      <w:ins w:id="271" w:author="Manya Sleeper" w:date="2011-12-12T01:49:00Z">
        <w:r w:rsidR="00C47A78">
          <w:rPr>
            <w:rFonts w:cs="Helvetica"/>
          </w:rPr>
          <w:t>primary</w:t>
        </w:r>
      </w:ins>
      <w:ins w:id="272" w:author="Jason Wiese" w:date="2011-12-12T00:07:00Z">
        <w:del w:id="273" w:author="Manya Sleeper" w:date="2011-12-12T01:46:00Z">
          <w:r w:rsidRPr="00CA48C9" w:rsidDel="005E1A90">
            <w:rPr>
              <w:rFonts w:cs="Helvetica"/>
            </w:rPr>
            <w:delText>top</w:delText>
          </w:r>
        </w:del>
        <w:r w:rsidRPr="00CA48C9">
          <w:rPr>
            <w:rFonts w:cs="Helvetica"/>
          </w:rPr>
          <w:t xml:space="preserve"> reason </w:t>
        </w:r>
        <w:del w:id="274" w:author="Manya Sleeper" w:date="2011-12-12T01:49:00Z">
          <w:r w:rsidRPr="00CA48C9" w:rsidDel="00C47A78">
            <w:rPr>
              <w:rFonts w:cs="Helvetica"/>
            </w:rPr>
            <w:delText xml:space="preserve">that </w:delText>
          </w:r>
        </w:del>
        <w:r w:rsidRPr="00CA48C9">
          <w:rPr>
            <w:rFonts w:cs="Helvetica"/>
          </w:rPr>
          <w:t xml:space="preserve">our participants reported not sharing a </w:t>
        </w:r>
        <w:del w:id="275" w:author="Manya Sleeper" w:date="2011-12-12T01:49:00Z">
          <w:r w:rsidRPr="00CA48C9" w:rsidDel="00C47A78">
            <w:rPr>
              <w:rFonts w:cs="Helvetica"/>
            </w:rPr>
            <w:delText>particular piece</w:delText>
          </w:r>
        </w:del>
      </w:ins>
      <w:ins w:id="276" w:author="Manya Sleeper" w:date="2011-12-12T01:49:00Z">
        <w:r w:rsidR="00C47A78">
          <w:rPr>
            <w:rFonts w:cs="Helvetica"/>
          </w:rPr>
          <w:t>pieces</w:t>
        </w:r>
      </w:ins>
      <w:ins w:id="277" w:author="Jason Wiese" w:date="2011-12-12T00:07:00Z">
        <w:r w:rsidRPr="00CA48C9">
          <w:rPr>
            <w:rFonts w:cs="Helvetica"/>
          </w:rPr>
          <w:t xml:space="preserve"> of content was that they thought </w:t>
        </w:r>
      </w:ins>
      <w:ins w:id="278" w:author="Manya Sleeper" w:date="2011-12-12T01:49:00Z">
        <w:r w:rsidR="00C47A78">
          <w:rPr>
            <w:rFonts w:cs="Helvetica"/>
          </w:rPr>
          <w:t xml:space="preserve">the content was not </w:t>
        </w:r>
      </w:ins>
      <w:ins w:id="279" w:author="Jason Wiese" w:date="2011-12-12T00:07:00Z">
        <w:del w:id="280" w:author="Manya Sleeper" w:date="2011-12-12T01:49:00Z">
          <w:r w:rsidRPr="00CA48C9" w:rsidDel="00C47A78">
            <w:rPr>
              <w:rFonts w:cs="Helvetica"/>
            </w:rPr>
            <w:delText xml:space="preserve">it was not </w:delText>
          </w:r>
        </w:del>
        <w:r w:rsidRPr="00CA48C9">
          <w:rPr>
            <w:rFonts w:cs="Helvetica"/>
          </w:rPr>
          <w:t xml:space="preserve">interesting enough for their friends to read and that they did not want to "clog up their news feed". __ </w:t>
        </w:r>
        <w:proofErr w:type="gramStart"/>
        <w:r w:rsidRPr="00CA48C9">
          <w:rPr>
            <w:rFonts w:cs="Helvetica"/>
          </w:rPr>
          <w:t>of</w:t>
        </w:r>
        <w:proofErr w:type="gramEnd"/>
        <w:r w:rsidRPr="00CA48C9">
          <w:rPr>
            <w:rFonts w:cs="Helvetica"/>
          </w:rPr>
          <w:t xml:space="preserve"> __ participants cited this as a reason for not posting, and in total __ out of __ posts were not shared for this reason [[TODO: should have a table with these numbers for all of the codes]]. Participants </w:t>
        </w:r>
        <w:del w:id="281" w:author="Manya Sleeper" w:date="2011-12-12T01:51:00Z">
          <w:r w:rsidRPr="00CA48C9" w:rsidDel="00C47A78">
            <w:rPr>
              <w:rFonts w:cs="Helvetica"/>
            </w:rPr>
            <w:delText>expressed a sensitivity</w:delText>
          </w:r>
        </w:del>
      </w:ins>
      <w:ins w:id="282" w:author="Manya Sleeper" w:date="2011-12-12T01:51:00Z">
        <w:r w:rsidR="00C47A78">
          <w:rPr>
            <w:rFonts w:cs="Helvetica"/>
          </w:rPr>
          <w:t>often seemed sensitive</w:t>
        </w:r>
      </w:ins>
      <w:ins w:id="283" w:author="Jason Wiese" w:date="2011-12-12T00:07:00Z">
        <w:r w:rsidRPr="00CA48C9">
          <w:rPr>
            <w:rFonts w:cs="Helvetica"/>
          </w:rPr>
          <w:t xml:space="preserve"> to both the quality and the quantity of the posts that they were sharing</w:t>
        </w:r>
      </w:ins>
      <w:ins w:id="284" w:author="Manya Sleeper" w:date="2011-12-12T01:51:00Z">
        <w:r w:rsidR="00C47A78">
          <w:rPr>
            <w:rFonts w:cs="Helvetica"/>
          </w:rPr>
          <w:t xml:space="preserve">, suggesting that this factor was closely tied to the desire to maintain a certain image on Facebook (as suggested by [NEED CITE]).  </w:t>
        </w:r>
      </w:ins>
    </w:p>
    <w:p w:rsidR="00C47A78" w:rsidRDefault="00C47A78" w:rsidP="00CA48C9">
      <w:pPr>
        <w:widowControl w:val="0"/>
        <w:numPr>
          <w:ins w:id="285" w:author="Manya Sleeper" w:date="2011-12-12T01: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86" w:author="Manya Sleeper" w:date="2011-12-12T01:52:00Z"/>
          <w:rFonts w:cs="Helvetica"/>
        </w:rPr>
      </w:pPr>
    </w:p>
    <w:p w:rsidR="00CA48C9" w:rsidRPr="00CA48C9" w:rsidRDefault="00D5529F" w:rsidP="00CA48C9">
      <w:pPr>
        <w:widowControl w:val="0"/>
        <w:numPr>
          <w:ins w:id="287" w:author="Manya Sleeper" w:date="2011-12-12T01: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288" w:author="Jason Wiese" w:date="2011-12-12T00:07:00Z"/>
          <w:rFonts w:cs="Helvetica"/>
        </w:rPr>
      </w:pPr>
      <w:ins w:id="289" w:author="Manya Sleeper" w:date="2011-12-12T01:52:00Z">
        <w:r>
          <w:rPr>
            <w:rFonts w:cs="Helvetica"/>
          </w:rPr>
          <w:t>For example, P</w:t>
        </w:r>
      </w:ins>
      <w:ins w:id="290" w:author="Manya Sleeper" w:date="2011-12-12T02:05:00Z">
        <w:r>
          <w:rPr>
            <w:rFonts w:cs="Helvetica"/>
          </w:rPr>
          <w:t xml:space="preserve">14 </w:t>
        </w:r>
      </w:ins>
      <w:ins w:id="291" w:author="Manya Sleeper" w:date="2011-12-12T01:52:00Z">
        <w:r w:rsidR="00C47A78">
          <w:rPr>
            <w:rFonts w:cs="Helvetica"/>
          </w:rPr>
          <w:t xml:space="preserve">considered posting an economics article she found funny but decided against it both because the article was too long and because she had posted too much content already.  </w:t>
        </w:r>
      </w:ins>
      <w:ins w:id="292" w:author="Manya Sleeper" w:date="2011-12-12T01:54:00Z">
        <w:r w:rsidR="00C47A78">
          <w:rPr>
            <w:rFonts w:cs="Helvetica"/>
          </w:rPr>
          <w:t xml:space="preserve">Several other participants decided not to post what they considered relatively minor updates from their daily lives, such as </w:t>
        </w:r>
      </w:ins>
      <w:ins w:id="293" w:author="Manya Sleeper" w:date="2011-12-12T01:56:00Z">
        <w:r w:rsidR="008F142E">
          <w:rPr>
            <w:rFonts w:cs="Helvetica"/>
          </w:rPr>
          <w:t xml:space="preserve">a picture of food or </w:t>
        </w:r>
      </w:ins>
      <w:ins w:id="294" w:author="Manya Sleeper" w:date="2011-12-12T02:01:00Z">
        <w:r>
          <w:rPr>
            <w:rFonts w:cs="Helvetica"/>
          </w:rPr>
          <w:t xml:space="preserve">posts related to finals stress.  For example, </w:t>
        </w:r>
      </w:ins>
      <w:ins w:id="295" w:author="Manya Sleeper" w:date="2011-12-12T02:05:00Z">
        <w:r>
          <w:rPr>
            <w:rFonts w:cs="Helvetica"/>
          </w:rPr>
          <w:t>P7</w:t>
        </w:r>
      </w:ins>
      <w:ins w:id="296" w:author="Manya Sleeper" w:date="2011-12-12T02:01:00Z">
        <w:r>
          <w:rPr>
            <w:rFonts w:cs="Helvetica"/>
          </w:rPr>
          <w:t xml:space="preserve"> considered posting a status updated about </w:t>
        </w:r>
        <w:r w:rsidRPr="00D5529F">
          <w:rPr>
            <w:rFonts w:cs="Helvetica"/>
          </w:rPr>
          <w:t>“</w:t>
        </w:r>
        <w:r w:rsidRPr="00D5529F">
          <w:rPr>
            <w:color w:val="000000"/>
            <w:rPrChange w:id="297" w:author="Manya Sleeper" w:date="2011-12-12T02:02:00Z">
              <w:rPr>
                <w:rFonts w:ascii="Verdana" w:hAnsi="Verdana"/>
                <w:color w:val="000000"/>
              </w:rPr>
            </w:rPrChange>
          </w:rPr>
          <w:t xml:space="preserve">"need to ptfo already. This week neeeeeeeeds to end! " </w:t>
        </w:r>
        <w:proofErr w:type="gramStart"/>
        <w:r w:rsidRPr="00D5529F">
          <w:rPr>
            <w:color w:val="000000"/>
            <w:rPrChange w:id="298" w:author="Manya Sleeper" w:date="2011-12-12T02:02:00Z">
              <w:rPr>
                <w:rFonts w:ascii="Verdana" w:hAnsi="Verdana"/>
                <w:color w:val="000000"/>
              </w:rPr>
            </w:rPrChange>
          </w:rPr>
          <w:t>but</w:t>
        </w:r>
        <w:proofErr w:type="gramEnd"/>
        <w:r w:rsidRPr="00D5529F">
          <w:rPr>
            <w:color w:val="000000"/>
            <w:rPrChange w:id="299" w:author="Manya Sleeper" w:date="2011-12-12T02:02:00Z">
              <w:rPr>
                <w:rFonts w:ascii="Verdana" w:hAnsi="Verdana"/>
                <w:color w:val="000000"/>
              </w:rPr>
            </w:rPrChange>
          </w:rPr>
          <w:t xml:space="preserve"> decided that “[she] felt it was just unnecessary to post</w:t>
        </w:r>
      </w:ins>
      <w:ins w:id="300" w:author="Manya Sleeper" w:date="2011-12-12T02:02:00Z">
        <w:r>
          <w:rPr>
            <w:color w:val="000000"/>
          </w:rPr>
          <w:t>.”</w:t>
        </w:r>
      </w:ins>
      <w:ins w:id="301" w:author="Jason Wiese" w:date="2011-12-12T00:07:00Z">
        <w:del w:id="302" w:author="Manya Sleeper" w:date="2011-12-12T01:51:00Z">
          <w:r w:rsidR="00CA48C9" w:rsidRPr="00CA48C9" w:rsidDel="00C47A78">
            <w:rPr>
              <w:rFonts w:cs="Helvetica"/>
            </w:rPr>
            <w:delText xml:space="preserve">. </w:delText>
          </w:r>
        </w:del>
        <w:del w:id="303" w:author="Manya Sleeper" w:date="2011-12-12T02:02:00Z">
          <w:r w:rsidR="00CA48C9" w:rsidRPr="00CA48C9" w:rsidDel="00D5529F">
            <w:rPr>
              <w:rFonts w:cs="Helvetica"/>
            </w:rPr>
            <w:delText>[[Could insert quotes here eg: Amazon prime (as an example of a low-quality post) and eg: Cow economics (as an example of having posted too many at once)]]</w:delText>
          </w:r>
        </w:del>
      </w:ins>
    </w:p>
    <w:p w:rsidR="00CA48C9" w:rsidRPr="00CA48C9" w:rsidRDefault="00CA48C9" w:rsidP="00CA48C9">
      <w:pPr>
        <w:widowControl w:val="0"/>
        <w:numPr>
          <w:ins w:id="304"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05" w:author="Jason Wiese" w:date="2011-12-12T00:07:00Z"/>
          <w:rFonts w:cs="Helvetica"/>
        </w:rPr>
      </w:pPr>
    </w:p>
    <w:p w:rsidR="00CA48C9" w:rsidRPr="00CA48C9" w:rsidDel="00C47A78" w:rsidRDefault="00CA48C9" w:rsidP="00CA48C9">
      <w:pPr>
        <w:widowControl w:val="0"/>
        <w:numPr>
          <w:ins w:id="306"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07" w:author="Jason Wiese" w:date="2011-12-12T00:07:00Z"/>
          <w:del w:id="308" w:author="Manya Sleeper" w:date="2011-12-12T01:54:00Z"/>
          <w:rFonts w:cs="Helvetica"/>
        </w:rPr>
      </w:pPr>
      <w:ins w:id="309" w:author="Jason Wiese" w:date="2011-12-12T00:07:00Z">
        <w:del w:id="310" w:author="Manya Sleeper" w:date="2011-12-12T01:54:00Z">
          <w:r w:rsidRPr="00CA48C9" w:rsidDel="00C47A78">
            <w:rPr>
              <w:rFonts w:cs="Helvetica"/>
            </w:rPr>
            <w:delText>dont trust facebook privacy settings</w:delText>
          </w:r>
        </w:del>
      </w:ins>
    </w:p>
    <w:p w:rsidR="00CA48C9" w:rsidRPr="00CA48C9" w:rsidDel="00C47A78" w:rsidRDefault="00CA48C9" w:rsidP="00CA48C9">
      <w:pPr>
        <w:widowControl w:val="0"/>
        <w:numPr>
          <w:ins w:id="311"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12" w:author="Jason Wiese" w:date="2011-12-12T00:07:00Z"/>
          <w:del w:id="313" w:author="Manya Sleeper" w:date="2011-12-12T01:54:00Z"/>
          <w:rFonts w:cs="Helvetica"/>
        </w:rPr>
      </w:pPr>
      <w:ins w:id="314" w:author="Jason Wiese" w:date="2011-12-12T00:07:00Z">
        <w:del w:id="315" w:author="Manya Sleeper" w:date="2011-12-12T01:54:00Z">
          <w:r w:rsidRPr="00CA48C9" w:rsidDel="00C47A78">
            <w:rPr>
              <w:rFonts w:cs="Helvetica"/>
            </w:rPr>
            <w:delText>[[This was a small category right? Maybe we</w:delText>
          </w:r>
          <w:r w:rsidDel="00C47A78">
            <w:rPr>
              <w:rFonts w:cs="Helvetica"/>
            </w:rPr>
            <w:delText xml:space="preserve"> should not keep it]]</w:delText>
          </w:r>
        </w:del>
      </w:ins>
    </w:p>
    <w:p w:rsidR="008F142E" w:rsidRDefault="00CA48C9">
      <w:pPr>
        <w:pStyle w:val="Heading3"/>
        <w:numPr>
          <w:ins w:id="316" w:author="Unknown"/>
        </w:numPr>
        <w:rPr>
          <w:ins w:id="317" w:author="Jason Wiese" w:date="2011-12-12T00:07:00Z"/>
        </w:rPr>
        <w:pPrChange w:id="318" w:author="Jason Wiese" w:date="2011-12-12T00:10: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319" w:author="Jason Wiese" w:date="2011-12-12T00:10:00Z">
        <w:r>
          <w:t>Avoid</w:t>
        </w:r>
      </w:ins>
      <w:ins w:id="320" w:author="Manya Sleeper" w:date="2011-12-12T02:10:00Z">
        <w:r w:rsidR="009767C4">
          <w:t>ing</w:t>
        </w:r>
      </w:ins>
      <w:ins w:id="321" w:author="Jason Wiese" w:date="2011-12-12T00:10:00Z">
        <w:r>
          <w:t xml:space="preserve"> Being Offensive</w:t>
        </w:r>
      </w:ins>
    </w:p>
    <w:p w:rsidR="00CA48C9" w:rsidRDefault="00CA48C9" w:rsidP="00CA48C9">
      <w:pPr>
        <w:widowControl w:val="0"/>
        <w:numPr>
          <w:ins w:id="322"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23" w:author="Manya Sleeper" w:date="2011-12-12T02:03:00Z"/>
          <w:rFonts w:cs="Helvetica"/>
        </w:rPr>
      </w:pPr>
      <w:ins w:id="324" w:author="Jason Wiese" w:date="2011-12-12T00:07:00Z">
        <w:r w:rsidRPr="00CA48C9">
          <w:rPr>
            <w:rFonts w:cs="Helvetica"/>
          </w:rPr>
          <w:t xml:space="preserve">Many of our participants reported that they did not want their posts to offend or anger anybody. </w:t>
        </w:r>
      </w:ins>
      <w:ins w:id="325" w:author="Manya Sleeper" w:date="2011-12-12T02:03:00Z">
        <w:r w:rsidR="00D5529F">
          <w:rPr>
            <w:rFonts w:cs="Helvetica"/>
          </w:rPr>
          <w:t xml:space="preserve">As [CITE] found, such participants were managing their content for multiple audiences. </w:t>
        </w:r>
      </w:ins>
      <w:ins w:id="326" w:author="Jason Wiese" w:date="2011-12-12T00:07:00Z">
        <w:r w:rsidRPr="00CA48C9">
          <w:rPr>
            <w:rFonts w:cs="Helvetica"/>
          </w:rPr>
          <w:t>In particular, posts that discuss</w:t>
        </w:r>
      </w:ins>
      <w:ins w:id="327" w:author="Manya Sleeper" w:date="2011-12-12T02:04:00Z">
        <w:r w:rsidR="00D5529F">
          <w:rPr>
            <w:rFonts w:cs="Helvetica"/>
          </w:rPr>
          <w:t>ed</w:t>
        </w:r>
      </w:ins>
      <w:ins w:id="328" w:author="Jason Wiese" w:date="2011-12-12T00:07:00Z">
        <w:r w:rsidRPr="00CA48C9">
          <w:rPr>
            <w:rFonts w:cs="Helvetica"/>
          </w:rPr>
          <w:t xml:space="preserve"> religion or politics were likely candidates </w:t>
        </w:r>
      </w:ins>
      <w:ins w:id="329" w:author="Manya Sleeper" w:date="2011-12-12T02:04:00Z">
        <w:r w:rsidR="00D5529F">
          <w:rPr>
            <w:rFonts w:cs="Helvetica"/>
          </w:rPr>
          <w:t xml:space="preserve">for this category of </w:t>
        </w:r>
      </w:ins>
      <w:ins w:id="330" w:author="Jason Wiese" w:date="2011-12-12T00:07:00Z">
        <w:del w:id="331" w:author="Manya Sleeper" w:date="2011-12-12T02:04:00Z">
          <w:r w:rsidRPr="00CA48C9" w:rsidDel="00D5529F">
            <w:rPr>
              <w:rFonts w:cs="Helvetica"/>
            </w:rPr>
            <w:delText xml:space="preserve">to be </w:delText>
          </w:r>
        </w:del>
        <w:r w:rsidRPr="00CA48C9">
          <w:rPr>
            <w:rFonts w:cs="Helvetica"/>
          </w:rPr>
          <w:t>self-censo</w:t>
        </w:r>
      </w:ins>
      <w:ins w:id="332" w:author="Manya Sleeper" w:date="2011-12-12T02:04:00Z">
        <w:r w:rsidR="00D5529F">
          <w:rPr>
            <w:rFonts w:cs="Helvetica"/>
          </w:rPr>
          <w:t>rship</w:t>
        </w:r>
      </w:ins>
      <w:ins w:id="333" w:author="Jason Wiese" w:date="2011-12-12T00:07:00Z">
        <w:del w:id="334" w:author="Manya Sleeper" w:date="2011-12-12T02:04:00Z">
          <w:r w:rsidRPr="00CA48C9" w:rsidDel="00D5529F">
            <w:rPr>
              <w:rFonts w:cs="Helvetica"/>
            </w:rPr>
            <w:delText>red for this reason</w:delText>
          </w:r>
        </w:del>
        <w:r w:rsidRPr="00CA48C9">
          <w:rPr>
            <w:rFonts w:cs="Helvetica"/>
          </w:rPr>
          <w:t xml:space="preserve">. </w:t>
        </w:r>
      </w:ins>
      <w:ins w:id="335" w:author="Manya Sleeper" w:date="2011-12-12T02:06:00Z">
        <w:r w:rsidR="00D5529F">
          <w:rPr>
            <w:rFonts w:cs="Helvetica"/>
          </w:rPr>
          <w:t xml:space="preserve">For example, </w:t>
        </w:r>
      </w:ins>
      <w:ins w:id="336" w:author="Jason Wiese" w:date="2011-12-12T00:07:00Z">
        <w:r w:rsidRPr="00CA48C9">
          <w:rPr>
            <w:rFonts w:cs="Helvetica"/>
          </w:rPr>
          <w:t xml:space="preserve">P8 said </w:t>
        </w:r>
      </w:ins>
      <w:ins w:id="337" w:author="Manya Sleeper" w:date="2011-12-12T02:06:00Z">
        <w:r w:rsidR="00D5529F">
          <w:rPr>
            <w:rFonts w:cs="Helvetica"/>
          </w:rPr>
          <w:t xml:space="preserve">that he wanted to avoid angering people by only sharing political content with people with </w:t>
        </w:r>
      </w:ins>
      <w:ins w:id="338" w:author="Manya Sleeper" w:date="2011-12-12T02:07:00Z">
        <w:r w:rsidR="00D5529F">
          <w:rPr>
            <w:rFonts w:cs="Helvetica"/>
          </w:rPr>
          <w:t>similar</w:t>
        </w:r>
      </w:ins>
      <w:ins w:id="339" w:author="Manya Sleeper" w:date="2011-12-12T02:06:00Z">
        <w:r w:rsidR="00D5529F">
          <w:rPr>
            <w:rFonts w:cs="Helvetica"/>
          </w:rPr>
          <w:t xml:space="preserve"> </w:t>
        </w:r>
      </w:ins>
      <w:ins w:id="340" w:author="Manya Sleeper" w:date="2011-12-12T02:07:00Z">
        <w:r w:rsidR="00D5529F">
          <w:rPr>
            <w:rFonts w:cs="Helvetica"/>
          </w:rPr>
          <w:t>views; however, he also wanted to fairly represent both sides of argument.</w:t>
        </w:r>
      </w:ins>
      <w:ins w:id="341" w:author="Jason Wiese" w:date="2011-12-12T00:07:00Z">
        <w:del w:id="342" w:author="Manya Sleeper" w:date="2011-12-12T02:07:00Z">
          <w:r w:rsidRPr="00CA48C9" w:rsidDel="00D5529F">
            <w:rPr>
              <w:rFonts w:cs="Helvetica"/>
            </w:rPr>
            <w:delText>(I'll paraphrase: "I don't want to get people angry, so maybe I would want to share with the people that have the same view as me. But that's not good either because I want both sides to be represented. I guess I want to post to the people who will not be offended and are willing to talk about something w</w:delText>
          </w:r>
          <w:r w:rsidDel="00D5529F">
            <w:rPr>
              <w:rFonts w:cs="Helvetica"/>
            </w:rPr>
            <w:delText>ithout getting angry about it")</w:delText>
          </w:r>
        </w:del>
      </w:ins>
    </w:p>
    <w:p w:rsidR="00D5529F" w:rsidRPr="00CA48C9" w:rsidRDefault="00D5529F" w:rsidP="00CA48C9">
      <w:pPr>
        <w:widowControl w:val="0"/>
        <w:numPr>
          <w:ins w:id="343" w:author="Manya Sleeper" w:date="2011-12-12T02:0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44" w:author="Jason Wiese" w:date="2011-12-12T00:07:00Z"/>
          <w:rFonts w:cs="Helvetica"/>
        </w:rPr>
      </w:pPr>
    </w:p>
    <w:p w:rsidR="008F142E" w:rsidRDefault="00CA48C9">
      <w:pPr>
        <w:pStyle w:val="Heading3"/>
        <w:numPr>
          <w:ins w:id="345" w:author="Unknown"/>
        </w:numPr>
        <w:rPr>
          <w:ins w:id="346" w:author="Jason Wiese" w:date="2011-12-12T00:07:00Z"/>
        </w:rPr>
        <w:pPrChange w:id="347" w:author="Jason Wiese" w:date="2011-12-12T00:11: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348" w:author="Jason Wiese" w:date="2011-12-12T00:11:00Z">
        <w:r>
          <w:t>Avoid</w:t>
        </w:r>
      </w:ins>
      <w:ins w:id="349" w:author="Manya Sleeper" w:date="2011-12-12T02:11:00Z">
        <w:r w:rsidR="009767C4">
          <w:t>ing</w:t>
        </w:r>
      </w:ins>
      <w:ins w:id="350" w:author="Jason Wiese" w:date="2011-12-12T00:11:00Z">
        <w:r>
          <w:t xml:space="preserve"> Negativity</w:t>
        </w:r>
      </w:ins>
    </w:p>
    <w:p w:rsidR="00CA48C9" w:rsidRPr="00454786" w:rsidRDefault="00CC5B4F" w:rsidP="00CA48C9">
      <w:pPr>
        <w:widowControl w:val="0"/>
        <w:numPr>
          <w:ins w:id="351"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52" w:author="Manya Sleeper" w:date="2011-12-12T02:07:00Z"/>
          <w:rFonts w:cs="Helvetica"/>
        </w:rPr>
      </w:pPr>
      <w:ins w:id="353" w:author="Manya Sleeper" w:date="2011-12-12T02:14:00Z">
        <w:r w:rsidRPr="00454786">
          <w:rPr>
            <w:rFonts w:cs="Helvetica"/>
          </w:rPr>
          <w:t>We performed</w:t>
        </w:r>
      </w:ins>
      <w:ins w:id="354" w:author="Manya Sleeper" w:date="2011-12-12T02:07:00Z">
        <w:r w:rsidR="00D5529F" w:rsidRPr="00454786">
          <w:rPr>
            <w:rFonts w:cs="Helvetica"/>
          </w:rPr>
          <w:t xml:space="preserve"> the study immediately prior to finals and the majority of our participants were students, a great deal of the unshared content related to </w:t>
        </w:r>
      </w:ins>
      <w:ins w:id="355" w:author="Manya Sleeper" w:date="2011-12-12T02:08:00Z">
        <w:r w:rsidR="00D5529F" w:rsidRPr="00454786">
          <w:rPr>
            <w:rFonts w:cs="Helvetica"/>
          </w:rPr>
          <w:t>stress</w:t>
        </w:r>
      </w:ins>
      <w:ins w:id="356" w:author="Manya Sleeper" w:date="2011-12-12T02:07:00Z">
        <w:r w:rsidR="00D5529F" w:rsidRPr="00454786">
          <w:rPr>
            <w:rFonts w:cs="Helvetica"/>
          </w:rPr>
          <w:t xml:space="preserve"> or frustration. </w:t>
        </w:r>
      </w:ins>
      <w:ins w:id="357" w:author="Jason Wiese" w:date="2011-12-12T00:07:00Z">
        <w:r w:rsidR="00CA48C9" w:rsidRPr="00454786">
          <w:rPr>
            <w:rFonts w:cs="Helvetica"/>
          </w:rPr>
          <w:t>Some participants expressed a general desire to be upbeat or happy in their Facebook posts</w:t>
        </w:r>
      </w:ins>
      <w:ins w:id="358" w:author="Manya Sleeper" w:date="2011-12-12T02:09:00Z">
        <w:r w:rsidR="00D5529F" w:rsidRPr="00454786">
          <w:rPr>
            <w:rFonts w:cs="Helvetica"/>
          </w:rPr>
          <w:t>.</w:t>
        </w:r>
      </w:ins>
      <w:ins w:id="359" w:author="Jason Wiese" w:date="2011-12-12T00:07:00Z">
        <w:del w:id="360" w:author="Manya Sleeper" w:date="2011-12-12T02:08:00Z">
          <w:r w:rsidR="00CA48C9" w:rsidRPr="00454786" w:rsidDel="00D5529F">
            <w:rPr>
              <w:rFonts w:cs="Helvetica"/>
            </w:rPr>
            <w:delText>. Some p</w:delText>
          </w:r>
        </w:del>
        <w:del w:id="361" w:author="Manya Sleeper" w:date="2011-12-12T02:09:00Z">
          <w:r w:rsidR="00CA48C9" w:rsidRPr="00454786" w:rsidDel="00D5529F">
            <w:rPr>
              <w:rFonts w:cs="Helvetica"/>
            </w:rPr>
            <w:delText>articipants</w:delText>
          </w:r>
        </w:del>
        <w:r w:rsidR="00CA48C9" w:rsidRPr="00454786">
          <w:rPr>
            <w:rFonts w:cs="Helvetica"/>
          </w:rPr>
          <w:t xml:space="preserve"> </w:t>
        </w:r>
        <w:proofErr w:type="gramStart"/>
        <w:r w:rsidR="00CA48C9" w:rsidRPr="00454786">
          <w:rPr>
            <w:rFonts w:cs="Helvetica"/>
          </w:rPr>
          <w:t>were</w:t>
        </w:r>
        <w:proofErr w:type="gramEnd"/>
        <w:r w:rsidR="00CA48C9" w:rsidRPr="00454786">
          <w:rPr>
            <w:rFonts w:cs="Helvetica"/>
          </w:rPr>
          <w:t xml:space="preserve"> afraid that being negative might reflect poorly on them</w:t>
        </w:r>
        <w:del w:id="362" w:author="Manya Sleeper" w:date="2011-12-12T02:15:00Z">
          <w:r w:rsidR="00CA48C9" w:rsidRPr="00454786" w:rsidDel="001518C1">
            <w:rPr>
              <w:rFonts w:cs="Helvetica"/>
            </w:rPr>
            <w:delText>selves</w:delText>
          </w:r>
        </w:del>
      </w:ins>
      <w:ins w:id="363" w:author="Manya Sleeper" w:date="2011-12-12T02:09:00Z">
        <w:r w:rsidR="00D5529F" w:rsidRPr="00454786">
          <w:rPr>
            <w:rFonts w:cs="Helvetica"/>
          </w:rPr>
          <w:t>, reflecting [CITE – d boyd?]’</w:t>
        </w:r>
        <w:proofErr w:type="gramStart"/>
        <w:r w:rsidR="00D5529F" w:rsidRPr="00454786">
          <w:rPr>
            <w:rFonts w:cs="Helvetica"/>
          </w:rPr>
          <w:t>s</w:t>
        </w:r>
        <w:proofErr w:type="gramEnd"/>
        <w:r w:rsidR="00D5529F" w:rsidRPr="00454786">
          <w:rPr>
            <w:rFonts w:cs="Helvetica"/>
          </w:rPr>
          <w:t xml:space="preserve"> finding that social network users manage an outward image</w:t>
        </w:r>
        <w:r w:rsidRPr="00454786">
          <w:rPr>
            <w:rFonts w:cs="Helvetica"/>
          </w:rPr>
          <w:t>.</w:t>
        </w:r>
      </w:ins>
      <w:ins w:id="364" w:author="Manya Sleeper" w:date="2011-12-12T02:29:00Z">
        <w:r w:rsidR="00181774" w:rsidRPr="00454786">
          <w:rPr>
            <w:rFonts w:cs="Helvetica"/>
          </w:rPr>
          <w:t xml:space="preserve"> </w:t>
        </w:r>
      </w:ins>
      <w:ins w:id="365" w:author="Jason Wiese" w:date="2011-12-12T00:07:00Z">
        <w:del w:id="366" w:author="Manya Sleeper" w:date="2011-12-12T02:09:00Z">
          <w:r w:rsidR="00CA48C9" w:rsidRPr="00454786" w:rsidDel="00D5529F">
            <w:rPr>
              <w:rFonts w:cs="Helvetica"/>
            </w:rPr>
            <w:delText>.</w:delText>
          </w:r>
        </w:del>
        <w:del w:id="367" w:author="Manya Sleeper" w:date="2011-12-12T02:15:00Z">
          <w:r w:rsidR="00CA48C9" w:rsidRPr="00454786" w:rsidDel="00CC5B4F">
            <w:rPr>
              <w:rFonts w:cs="Helvetica"/>
            </w:rPr>
            <w:delText xml:space="preserve"> </w:delText>
          </w:r>
        </w:del>
        <w:r w:rsidR="00CA48C9" w:rsidRPr="00454786">
          <w:rPr>
            <w:rFonts w:cs="Helvetica"/>
          </w:rPr>
          <w:t xml:space="preserve">Others were concerned about adding </w:t>
        </w:r>
        <w:proofErr w:type="gramStart"/>
        <w:r w:rsidR="00CA48C9" w:rsidRPr="00454786">
          <w:rPr>
            <w:rFonts w:cs="Helvetica"/>
          </w:rPr>
          <w:t>more angry</w:t>
        </w:r>
        <w:proofErr w:type="gramEnd"/>
        <w:r w:rsidR="00CA48C9" w:rsidRPr="00454786">
          <w:rPr>
            <w:rFonts w:cs="Helvetica"/>
          </w:rPr>
          <w:t xml:space="preserve"> energy to people that were already unhappy</w:t>
        </w:r>
      </w:ins>
      <w:ins w:id="368" w:author="Manya Sleeper" w:date="2011-12-12T02:29:00Z">
        <w:r w:rsidR="00181774" w:rsidRPr="00454786">
          <w:rPr>
            <w:rFonts w:cs="Helvetica"/>
          </w:rPr>
          <w:t>.  P13, for example, thought about posting “</w:t>
        </w:r>
        <w:r w:rsidR="00181774" w:rsidRPr="00454786">
          <w:rPr>
            <w:color w:val="000000"/>
            <w:rPrChange w:id="369" w:author="Manya Sleeper" w:date="2011-12-12T02:56:00Z">
              <w:rPr>
                <w:rFonts w:ascii="Verdana" w:hAnsi="Verdana"/>
                <w:color w:val="000000"/>
              </w:rPr>
            </w:rPrChange>
          </w:rPr>
          <w:t>Want to sleep.... So badly</w:t>
        </w:r>
        <w:proofErr w:type="gramStart"/>
        <w:r w:rsidR="00181774" w:rsidRPr="00454786">
          <w:rPr>
            <w:color w:val="000000"/>
            <w:rPrChange w:id="370" w:author="Manya Sleeper" w:date="2011-12-12T02:56:00Z">
              <w:rPr>
                <w:rFonts w:ascii="Verdana" w:hAnsi="Verdana"/>
                <w:color w:val="000000"/>
              </w:rPr>
            </w:rPrChange>
          </w:rPr>
          <w:t>.... ,</w:t>
        </w:r>
        <w:proofErr w:type="gramEnd"/>
        <w:r w:rsidR="00181774" w:rsidRPr="00454786">
          <w:rPr>
            <w:color w:val="000000"/>
            <w:rPrChange w:id="371" w:author="Manya Sleeper" w:date="2011-12-12T02:56:00Z">
              <w:rPr>
                <w:rFonts w:ascii="Verdana" w:hAnsi="Verdana"/>
                <w:color w:val="000000"/>
              </w:rPr>
            </w:rPrChange>
          </w:rPr>
          <w:t>“ but decided not to because she didn’t want to further stress out other students.</w:t>
        </w:r>
      </w:ins>
      <w:ins w:id="372" w:author="Jason Wiese" w:date="2011-12-12T00:07:00Z">
        <w:del w:id="373" w:author="Manya Sleeper" w:date="2011-12-12T02:29:00Z">
          <w:r w:rsidR="00CA48C9" w:rsidRPr="00454786" w:rsidDel="00181774">
            <w:rPr>
              <w:rFonts w:cs="Helvetica"/>
            </w:rPr>
            <w:delText xml:space="preserve"> (eg: P14, finals)</w:delText>
          </w:r>
        </w:del>
      </w:ins>
    </w:p>
    <w:p w:rsidR="00D5529F" w:rsidRPr="00454786" w:rsidRDefault="00D5529F" w:rsidP="00CA48C9">
      <w:pPr>
        <w:widowControl w:val="0"/>
        <w:numPr>
          <w:ins w:id="374" w:author="Manya Sleeper" w:date="2011-12-12T02:0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75" w:author="Jason Wiese" w:date="2011-12-12T00:07:00Z"/>
          <w:rFonts w:cs="Helvetica"/>
        </w:rPr>
      </w:pPr>
    </w:p>
    <w:p w:rsidR="008F142E" w:rsidRPr="00454786" w:rsidRDefault="009767C4">
      <w:pPr>
        <w:pStyle w:val="Heading3"/>
        <w:numPr>
          <w:ins w:id="376" w:author="Unknown"/>
        </w:numPr>
        <w:rPr>
          <w:ins w:id="377" w:author="Jason Wiese" w:date="2011-12-12T00:07:00Z"/>
          <w:sz w:val="18"/>
          <w:rPrChange w:id="378" w:author="Manya Sleeper" w:date="2011-12-12T02:56:00Z">
            <w:rPr>
              <w:ins w:id="379" w:author="Jason Wiese" w:date="2011-12-12T00:07:00Z"/>
            </w:rPr>
          </w:rPrChange>
        </w:rPr>
        <w:pPrChange w:id="380" w:author="Jason Wiese" w:date="2011-12-12T00:12: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381" w:author="Manya Sleeper" w:date="2011-12-12T02:11:00Z">
        <w:r w:rsidRPr="00454786">
          <w:rPr>
            <w:sz w:val="18"/>
            <w:rPrChange w:id="382" w:author="Manya Sleeper" w:date="2011-12-12T02:56:00Z">
              <w:rPr/>
            </w:rPrChange>
          </w:rPr>
          <w:t xml:space="preserve">Believing </w:t>
        </w:r>
      </w:ins>
      <w:ins w:id="383" w:author="Manya Sleeper" w:date="2011-12-12T02:31:00Z">
        <w:r w:rsidR="00947D75" w:rsidRPr="00454786">
          <w:rPr>
            <w:sz w:val="18"/>
            <w:rPrChange w:id="384" w:author="Manya Sleeper" w:date="2011-12-12T02:56:00Z">
              <w:rPr/>
            </w:rPrChange>
          </w:rPr>
          <w:t>the post might be misunderstood</w:t>
        </w:r>
      </w:ins>
      <w:ins w:id="385" w:author="Jason Wiese" w:date="2011-12-12T00:07:00Z">
        <w:del w:id="386" w:author="Manya Sleeper" w:date="2011-12-12T02:11:00Z">
          <w:r w:rsidR="00CA48C9" w:rsidRPr="00454786" w:rsidDel="009767C4">
            <w:rPr>
              <w:sz w:val="18"/>
              <w:rPrChange w:id="387" w:author="Manya Sleeper" w:date="2011-12-12T02:56:00Z">
                <w:rPr/>
              </w:rPrChange>
            </w:rPr>
            <w:delText>n</w:delText>
          </w:r>
        </w:del>
        <w:del w:id="388" w:author="Manya Sleeper" w:date="2011-12-12T02:31:00Z">
          <w:r w:rsidR="00CA48C9" w:rsidRPr="00454786" w:rsidDel="00947D75">
            <w:rPr>
              <w:sz w:val="18"/>
              <w:rPrChange w:id="389" w:author="Manya Sleeper" w:date="2011-12-12T02:56:00Z">
                <w:rPr/>
              </w:rPrChange>
            </w:rPr>
            <w:delText>ot everyone w</w:delText>
          </w:r>
        </w:del>
        <w:del w:id="390" w:author="Manya Sleeper" w:date="2011-12-12T02:11:00Z">
          <w:r w:rsidR="00CA48C9" w:rsidRPr="00454786" w:rsidDel="009767C4">
            <w:rPr>
              <w:sz w:val="18"/>
              <w:rPrChange w:id="391" w:author="Manya Sleeper" w:date="2011-12-12T02:56:00Z">
                <w:rPr/>
              </w:rPrChange>
            </w:rPr>
            <w:delText>ill</w:delText>
          </w:r>
        </w:del>
        <w:del w:id="392" w:author="Manya Sleeper" w:date="2011-12-12T02:31:00Z">
          <w:r w:rsidR="00CA48C9" w:rsidRPr="00454786" w:rsidDel="00947D75">
            <w:rPr>
              <w:sz w:val="18"/>
              <w:rPrChange w:id="393" w:author="Manya Sleeper" w:date="2011-12-12T02:56:00Z">
                <w:rPr/>
              </w:rPrChange>
            </w:rPr>
            <w:delText xml:space="preserve"> understand</w:delText>
          </w:r>
        </w:del>
      </w:ins>
    </w:p>
    <w:p w:rsidR="00CA48C9" w:rsidRPr="00454786" w:rsidRDefault="00CA48C9" w:rsidP="00CA48C9">
      <w:pPr>
        <w:widowControl w:val="0"/>
        <w:numPr>
          <w:ins w:id="394"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395" w:author="Manya Sleeper" w:date="2011-12-12T02:10:00Z"/>
          <w:rFonts w:cs="Helvetica"/>
        </w:rPr>
      </w:pPr>
      <w:ins w:id="396" w:author="Jason Wiese" w:date="2011-12-12T00:07:00Z">
        <w:del w:id="397" w:author="Manya Sleeper" w:date="2011-12-12T02:29:00Z">
          <w:r w:rsidRPr="00454786" w:rsidDel="001872B0">
            <w:rPr>
              <w:rFonts w:cs="Helvetica"/>
            </w:rPr>
            <w:delText>Just like in</w:delText>
          </w:r>
        </w:del>
      </w:ins>
      <w:ins w:id="398" w:author="Manya Sleeper" w:date="2011-12-12T02:29:00Z">
        <w:r w:rsidR="001872B0" w:rsidRPr="00454786">
          <w:rPr>
            <w:rFonts w:cs="Helvetica"/>
          </w:rPr>
          <w:t>As in</w:t>
        </w:r>
      </w:ins>
      <w:ins w:id="399" w:author="Jason Wiese" w:date="2011-12-12T00:07:00Z">
        <w:r w:rsidRPr="00454786">
          <w:rPr>
            <w:rFonts w:cs="Helvetica"/>
          </w:rPr>
          <w:t xml:space="preserve"> verbal interaction</w:t>
        </w:r>
      </w:ins>
      <w:ins w:id="400" w:author="Manya Sleeper" w:date="2011-12-12T02:29:00Z">
        <w:r w:rsidR="001872B0" w:rsidRPr="00454786">
          <w:rPr>
            <w:rFonts w:cs="Helvetica"/>
          </w:rPr>
          <w:t>s</w:t>
        </w:r>
      </w:ins>
      <w:ins w:id="401" w:author="Jason Wiese" w:date="2011-12-12T00:07:00Z">
        <w:r w:rsidRPr="00454786">
          <w:rPr>
            <w:rFonts w:cs="Helvetica"/>
          </w:rPr>
          <w:t>, participants</w:t>
        </w:r>
      </w:ins>
      <w:ins w:id="402" w:author="Manya Sleeper" w:date="2011-12-12T02:30:00Z">
        <w:r w:rsidR="001872B0" w:rsidRPr="00454786">
          <w:rPr>
            <w:rFonts w:cs="Helvetica"/>
          </w:rPr>
          <w:t xml:space="preserve"> felt that some posts might not make sense absent specific contextual information or were based on a particular event or incident that did not lend well to broader sharing.</w:t>
        </w:r>
      </w:ins>
      <w:ins w:id="403" w:author="Jason Wiese" w:date="2011-12-12T00:07:00Z">
        <w:r w:rsidRPr="00454786">
          <w:rPr>
            <w:rFonts w:cs="Helvetica"/>
          </w:rPr>
          <w:t xml:space="preserve"> </w:t>
        </w:r>
        <w:del w:id="404" w:author="Manya Sleeper" w:date="2011-12-12T02:30:00Z">
          <w:r w:rsidRPr="00454786" w:rsidDel="001872B0">
            <w:rPr>
              <w:rFonts w:cs="Helvetica"/>
            </w:rPr>
            <w:delText xml:space="preserve">identified that generating posts which may not make sense without more information, or simply were based on a particular thing that happened but was difficult to explain, were not good for sharing. </w:delText>
          </w:r>
        </w:del>
        <w:r w:rsidRPr="00454786">
          <w:rPr>
            <w:rFonts w:cs="Helvetica"/>
          </w:rPr>
          <w:t>In some cases, participants were afraid of the different ways</w:t>
        </w:r>
      </w:ins>
      <w:ins w:id="405" w:author="Manya Sleeper" w:date="2011-12-12T02:31:00Z">
        <w:r w:rsidR="00947D75" w:rsidRPr="00454786">
          <w:rPr>
            <w:rFonts w:cs="Helvetica"/>
          </w:rPr>
          <w:t xml:space="preserve"> readers might </w:t>
        </w:r>
      </w:ins>
      <w:ins w:id="406" w:author="Jason Wiese" w:date="2011-12-12T00:07:00Z">
        <w:del w:id="407" w:author="Manya Sleeper" w:date="2011-12-12T02:31:00Z">
          <w:r w:rsidRPr="00454786" w:rsidDel="00947D75">
            <w:rPr>
              <w:rFonts w:cs="Helvetica"/>
            </w:rPr>
            <w:delText xml:space="preserve"> a reader may </w:delText>
          </w:r>
        </w:del>
        <w:r w:rsidRPr="00454786">
          <w:rPr>
            <w:rFonts w:cs="Helvetica"/>
          </w:rPr>
          <w:t>misinterpret a post</w:t>
        </w:r>
      </w:ins>
      <w:ins w:id="408" w:author="Manya Sleeper" w:date="2011-12-12T02:31:00Z">
        <w:r w:rsidR="00947D75" w:rsidRPr="00454786">
          <w:rPr>
            <w:rFonts w:cs="Helvetica"/>
          </w:rPr>
          <w:t xml:space="preserve"> without contextual information.  For example, </w:t>
        </w:r>
      </w:ins>
      <w:ins w:id="409" w:author="Manya Sleeper" w:date="2011-12-12T02:32:00Z">
        <w:r w:rsidR="00947D75" w:rsidRPr="00454786">
          <w:rPr>
            <w:rFonts w:cs="Helvetica"/>
          </w:rPr>
          <w:t xml:space="preserve">P14 thought about posting </w:t>
        </w:r>
      </w:ins>
      <w:ins w:id="410" w:author="Manya Sleeper" w:date="2011-12-12T02:33:00Z">
        <w:r w:rsidR="00947D75" w:rsidRPr="00454786">
          <w:rPr>
            <w:rFonts w:cs="Helvetica"/>
          </w:rPr>
          <w:t>“</w:t>
        </w:r>
        <w:r w:rsidR="00947D75" w:rsidRPr="00454786">
          <w:rPr>
            <w:color w:val="000000"/>
            <w:rPrChange w:id="411" w:author="Manya Sleeper" w:date="2011-12-12T02:56:00Z">
              <w:rPr>
                <w:rFonts w:ascii="Verdana" w:hAnsi="Verdana"/>
                <w:color w:val="000000"/>
              </w:rPr>
            </w:rPrChange>
          </w:rPr>
          <w:t xml:space="preserve">double fisting in the morning!” </w:t>
        </w:r>
      </w:ins>
      <w:ins w:id="412" w:author="Jason Wiese" w:date="2011-12-12T00:07:00Z">
        <w:del w:id="413" w:author="Manya Sleeper" w:date="2011-12-12T02:31:00Z">
          <w:r w:rsidRPr="00454786" w:rsidDel="00947D75">
            <w:rPr>
              <w:rFonts w:cs="Helvetica"/>
            </w:rPr>
            <w:delText>.</w:delText>
          </w:r>
        </w:del>
      </w:ins>
      <w:ins w:id="414" w:author="Manya Sleeper" w:date="2011-12-12T02:33:00Z">
        <w:r w:rsidR="00947D75" w:rsidRPr="00454786">
          <w:rPr>
            <w:rFonts w:cs="Helvetica"/>
          </w:rPr>
          <w:t xml:space="preserve">in reference to holding a latte and a cup of water at the same time, but decided not to share because the reference might be misinterpreted.  In some cases, participants had specific friends who they felt were </w:t>
        </w:r>
      </w:ins>
      <w:ins w:id="415" w:author="Jason Wiese" w:date="2011-12-12T00:07:00Z">
        <w:del w:id="416" w:author="Manya Sleeper" w:date="2011-12-12T02:33:00Z">
          <w:r w:rsidRPr="00454786" w:rsidDel="00947D75">
            <w:rPr>
              <w:rFonts w:cs="Helvetica"/>
            </w:rPr>
            <w:delText xml:space="preserve"> Some participants did have specific friends that were </w:delText>
          </w:r>
        </w:del>
        <w:r w:rsidRPr="00454786">
          <w:rPr>
            <w:rFonts w:cs="Helvetica"/>
          </w:rPr>
          <w:t>"a part of the joke</w:t>
        </w:r>
        <w:del w:id="417" w:author="Manya Sleeper" w:date="2011-12-12T02:33:00Z">
          <w:r w:rsidRPr="00454786" w:rsidDel="00947D75">
            <w:rPr>
              <w:rFonts w:cs="Helvetica"/>
            </w:rPr>
            <w:delText>.</w:delText>
          </w:r>
        </w:del>
        <w:r w:rsidRPr="00454786">
          <w:rPr>
            <w:rFonts w:cs="Helvetica"/>
          </w:rPr>
          <w:t>"</w:t>
        </w:r>
      </w:ins>
      <w:ins w:id="418" w:author="Manya Sleeper" w:date="2011-12-12T02:33:00Z">
        <w:r w:rsidR="00947D75" w:rsidRPr="00454786">
          <w:rPr>
            <w:rFonts w:cs="Helvetica"/>
          </w:rPr>
          <w:t xml:space="preserve"> but believed that a broader audience would not understand.</w:t>
        </w:r>
      </w:ins>
    </w:p>
    <w:p w:rsidR="009767C4" w:rsidRPr="00454786" w:rsidRDefault="009767C4" w:rsidP="00CA48C9">
      <w:pPr>
        <w:widowControl w:val="0"/>
        <w:numPr>
          <w:ins w:id="419" w:author="Manya Sleeper" w:date="2011-12-12T02: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20" w:author="Jason Wiese" w:date="2011-12-12T00:07:00Z"/>
          <w:rFonts w:cs="Helvetica"/>
        </w:rPr>
      </w:pPr>
    </w:p>
    <w:p w:rsidR="008F142E" w:rsidRPr="00454786" w:rsidRDefault="009F7F24">
      <w:pPr>
        <w:pStyle w:val="Heading3"/>
        <w:numPr>
          <w:ins w:id="421" w:author="Unknown"/>
        </w:numPr>
        <w:rPr>
          <w:ins w:id="422" w:author="Jason Wiese" w:date="2011-12-12T00:07:00Z"/>
          <w:sz w:val="18"/>
          <w:rPrChange w:id="423" w:author="Manya Sleeper" w:date="2011-12-12T02:56:00Z">
            <w:rPr>
              <w:ins w:id="424" w:author="Jason Wiese" w:date="2011-12-12T00:07:00Z"/>
            </w:rPr>
          </w:rPrChange>
        </w:rPr>
        <w:pPrChange w:id="425" w:author="Jason Wiese" w:date="2011-12-12T00:13: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426" w:author="Manya Sleeper" w:date="2011-12-12T02:12:00Z">
        <w:r w:rsidRPr="00454786">
          <w:rPr>
            <w:sz w:val="18"/>
            <w:rPrChange w:id="427" w:author="Manya Sleeper" w:date="2011-12-12T02:56:00Z">
              <w:rPr/>
            </w:rPrChange>
          </w:rPr>
          <w:t xml:space="preserve">Being </w:t>
        </w:r>
      </w:ins>
      <w:ins w:id="428" w:author="Jason Wiese" w:date="2011-12-12T00:07:00Z">
        <w:r w:rsidR="00CA48C9" w:rsidRPr="00454786">
          <w:rPr>
            <w:sz w:val="18"/>
            <w:rPrChange w:id="429" w:author="Manya Sleeper" w:date="2011-12-12T02:56:00Z">
              <w:rPr/>
            </w:rPrChange>
          </w:rPr>
          <w:t>afraid of criticism</w:t>
        </w:r>
      </w:ins>
    </w:p>
    <w:p w:rsidR="00CA48C9" w:rsidRPr="00454786" w:rsidRDefault="00CA48C9" w:rsidP="00CA48C9">
      <w:pPr>
        <w:widowControl w:val="0"/>
        <w:numPr>
          <w:ins w:id="430" w:author="Unknown"/>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31" w:author="Manya Sleeper" w:date="2011-12-12T02:13:00Z"/>
          <w:rFonts w:cs="Helvetica"/>
        </w:rPr>
      </w:pPr>
      <w:ins w:id="432" w:author="Jason Wiese" w:date="2011-12-12T00:07:00Z">
        <w:r w:rsidRPr="00454786">
          <w:rPr>
            <w:rFonts w:cs="Helvetica"/>
          </w:rPr>
          <w:t xml:space="preserve">Several of our participants described </w:t>
        </w:r>
        <w:del w:id="433" w:author="Manya Sleeper" w:date="2011-12-12T02:34:00Z">
          <w:r w:rsidRPr="00454786" w:rsidDel="00947D75">
            <w:rPr>
              <w:rFonts w:cs="Helvetica"/>
            </w:rPr>
            <w:delText xml:space="preserve">that there were </w:delText>
          </w:r>
        </w:del>
        <w:r w:rsidRPr="00454786">
          <w:rPr>
            <w:rFonts w:cs="Helvetica"/>
          </w:rPr>
          <w:t>social pressures</w:t>
        </w:r>
      </w:ins>
      <w:ins w:id="434" w:author="Manya Sleeper" w:date="2011-12-12T02:34:00Z">
        <w:r w:rsidR="00947D75" w:rsidRPr="00454786">
          <w:rPr>
            <w:rFonts w:cs="Helvetica"/>
          </w:rPr>
          <w:t>, and, specifically the potential for negative feedback</w:t>
        </w:r>
      </w:ins>
      <w:ins w:id="435" w:author="Jason Wiese" w:date="2011-12-12T00:07:00Z">
        <w:r w:rsidRPr="00454786">
          <w:rPr>
            <w:rFonts w:cs="Helvetica"/>
          </w:rPr>
          <w:t xml:space="preserve"> </w:t>
        </w:r>
        <w:del w:id="436" w:author="Manya Sleeper" w:date="2011-12-12T02:35:00Z">
          <w:r w:rsidRPr="00454786" w:rsidDel="00947D75">
            <w:rPr>
              <w:rFonts w:cs="Helvetica"/>
            </w:rPr>
            <w:delText xml:space="preserve">that </w:delText>
          </w:r>
        </w:del>
        <w:del w:id="437" w:author="Manya Sleeper" w:date="2011-12-12T02:34:00Z">
          <w:r w:rsidRPr="00454786" w:rsidDel="00947D75">
            <w:rPr>
              <w:rFonts w:cs="Helvetica"/>
            </w:rPr>
            <w:delText>would keep</w:delText>
          </w:r>
        </w:del>
      </w:ins>
      <w:ins w:id="438" w:author="Manya Sleeper" w:date="2011-12-12T02:34:00Z">
        <w:r w:rsidR="00947D75" w:rsidRPr="00454786">
          <w:rPr>
            <w:rFonts w:cs="Helvetica"/>
          </w:rPr>
          <w:t>kept</w:t>
        </w:r>
      </w:ins>
      <w:ins w:id="439" w:author="Jason Wiese" w:date="2011-12-12T00:07:00Z">
        <w:r w:rsidRPr="00454786">
          <w:rPr>
            <w:rFonts w:cs="Helvetica"/>
          </w:rPr>
          <w:t xml:space="preserve"> them from posting. </w:t>
        </w:r>
      </w:ins>
      <w:ins w:id="440" w:author="Manya Sleeper" w:date="2011-12-12T02:35:00Z">
        <w:r w:rsidR="00947D75" w:rsidRPr="00454786">
          <w:rPr>
            <w:rFonts w:cs="Helvetica"/>
          </w:rPr>
          <w:t xml:space="preserve">For example, </w:t>
        </w:r>
      </w:ins>
      <w:ins w:id="441" w:author="Manya Sleeper" w:date="2011-12-12T02:50:00Z">
        <w:r w:rsidR="00F84EEA" w:rsidRPr="00454786">
          <w:rPr>
            <w:rFonts w:cs="Helvetica"/>
          </w:rPr>
          <w:t>P13 considered posting “</w:t>
        </w:r>
        <w:r w:rsidR="00F84EEA" w:rsidRPr="00454786">
          <w:rPr>
            <w:color w:val="000000"/>
            <w:rPrChange w:id="442" w:author="Manya Sleeper" w:date="2011-12-12T02:56:00Z">
              <w:rPr>
                <w:rFonts w:ascii="Verdana" w:hAnsi="Verdana"/>
                <w:color w:val="000000"/>
              </w:rPr>
            </w:rPrChange>
          </w:rPr>
          <w:t xml:space="preserve">Tetris is ruining my life,” but decided not to because she was concerned that she would be criticized for not studying. </w:t>
        </w:r>
      </w:ins>
      <w:ins w:id="443" w:author="Jason Wiese" w:date="2011-12-12T00:07:00Z">
        <w:r w:rsidRPr="00454786">
          <w:rPr>
            <w:rFonts w:cs="Helvetica"/>
          </w:rPr>
          <w:t xml:space="preserve">P8 </w:t>
        </w:r>
      </w:ins>
      <w:ins w:id="444" w:author="Manya Sleeper" w:date="2011-12-12T02:48:00Z">
        <w:r w:rsidR="00F84EEA" w:rsidRPr="00454786">
          <w:rPr>
            <w:rFonts w:cs="Helvetica"/>
          </w:rPr>
          <w:t xml:space="preserve">decided not to post because </w:t>
        </w:r>
      </w:ins>
      <w:ins w:id="445" w:author="Manya Sleeper" w:date="2011-12-12T02:53:00Z">
        <w:r w:rsidR="00C612C7" w:rsidRPr="00454786">
          <w:rPr>
            <w:rFonts w:cs="Helvetica"/>
          </w:rPr>
          <w:t xml:space="preserve">he was afraind that his friends would find it “lame” [IS THIS AN ACTUAL QUOTE?]. </w:t>
        </w:r>
      </w:ins>
      <w:ins w:id="446" w:author="Jason Wiese" w:date="2011-12-12T00:07:00Z">
        <w:del w:id="447" w:author="Manya Sleeper" w:date="2011-12-12T02:53:00Z">
          <w:r w:rsidRPr="00454786" w:rsidDel="00C612C7">
            <w:rPr>
              <w:rFonts w:cs="Helvetica"/>
            </w:rPr>
            <w:delText>mentioned that a friend had told him (I'm paraphrasing his paraphrasing: "Oh, yeah [name], that was a really interesting post you had there")</w:delText>
          </w:r>
        </w:del>
      </w:ins>
      <w:bookmarkStart w:id="448" w:name="_GoBack"/>
      <w:bookmarkEnd w:id="448"/>
    </w:p>
    <w:p w:rsidR="00CC5B4F" w:rsidRPr="00454786" w:rsidRDefault="00CC5B4F" w:rsidP="00CA48C9">
      <w:pPr>
        <w:widowControl w:val="0"/>
        <w:numPr>
          <w:ins w:id="449" w:author="Manya Sleeper" w:date="2011-12-12T02:1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50" w:author="Jason Wiese" w:date="2011-12-12T00:07:00Z"/>
          <w:rFonts w:cs="Helvetica"/>
        </w:rPr>
      </w:pPr>
    </w:p>
    <w:p w:rsidR="008F142E" w:rsidRDefault="009F7F24">
      <w:pPr>
        <w:pStyle w:val="Heading3"/>
        <w:numPr>
          <w:ins w:id="451" w:author="Unknown"/>
        </w:numPr>
        <w:rPr>
          <w:ins w:id="452" w:author="Jason Wiese" w:date="2011-12-12T00:07:00Z"/>
        </w:rPr>
        <w:pPrChange w:id="453" w:author="Jason Wiese" w:date="2011-12-12T00:13: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454" w:author="Manya Sleeper" w:date="2011-12-12T02:12:00Z">
        <w:r>
          <w:t xml:space="preserve">Feeling it required </w:t>
        </w:r>
      </w:ins>
      <w:ins w:id="455" w:author="Jason Wiese" w:date="2011-12-12T00:07:00Z">
        <w:r w:rsidR="00CA48C9" w:rsidRPr="00CA48C9">
          <w:t>too much effort</w:t>
        </w:r>
      </w:ins>
    </w:p>
    <w:p w:rsidR="00CC5B4F" w:rsidRDefault="00CA48C9" w:rsidP="003B18B1">
      <w:pPr>
        <w:widowControl w:val="0"/>
        <w:numPr>
          <w:ins w:id="456" w:author="Manya Sleeper" w:date="2011-12-11T19: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57" w:author="Manya Sleeper" w:date="2011-12-12T02:13:00Z"/>
          <w:rFonts w:cs="Helvetica"/>
        </w:rPr>
      </w:pPr>
      <w:ins w:id="458" w:author="Jason Wiese" w:date="2011-12-12T00:07:00Z">
        <w:r w:rsidRPr="00CA48C9">
          <w:rPr>
            <w:rFonts w:cs="Helvetica"/>
          </w:rPr>
          <w:t xml:space="preserve">Some </w:t>
        </w:r>
        <w:del w:id="459" w:author="Manya Sleeper" w:date="2011-12-12T02:53:00Z">
          <w:r w:rsidRPr="00CA48C9" w:rsidDel="00C612C7">
            <w:rPr>
              <w:rFonts w:cs="Helvetica"/>
            </w:rPr>
            <w:delText xml:space="preserve">of our </w:delText>
          </w:r>
        </w:del>
        <w:r w:rsidRPr="00CA48C9">
          <w:rPr>
            <w:rFonts w:cs="Helvetica"/>
          </w:rPr>
          <w:t xml:space="preserve">participants </w:t>
        </w:r>
        <w:del w:id="460" w:author="Manya Sleeper" w:date="2011-12-12T02:53:00Z">
          <w:r w:rsidRPr="00CA48C9" w:rsidDel="00C612C7">
            <w:rPr>
              <w:rFonts w:cs="Helvetica"/>
            </w:rPr>
            <w:delText>expressed</w:delText>
          </w:r>
        </w:del>
      </w:ins>
      <w:ins w:id="461" w:author="Manya Sleeper" w:date="2011-12-12T02:53:00Z">
        <w:r w:rsidR="00C612C7">
          <w:rPr>
            <w:rFonts w:cs="Helvetica"/>
          </w:rPr>
          <w:t>felt</w:t>
        </w:r>
      </w:ins>
      <w:ins w:id="462" w:author="Jason Wiese" w:date="2011-12-12T00:07:00Z">
        <w:r w:rsidRPr="00CA48C9">
          <w:rPr>
            <w:rFonts w:cs="Helvetica"/>
          </w:rPr>
          <w:t xml:space="preserve"> that </w:t>
        </w:r>
      </w:ins>
      <w:ins w:id="463" w:author="Manya Sleeper" w:date="2011-12-12T02:54:00Z">
        <w:r w:rsidR="00C612C7">
          <w:rPr>
            <w:rFonts w:cs="Helvetica"/>
          </w:rPr>
          <w:t xml:space="preserve">it was not worth </w:t>
        </w:r>
      </w:ins>
      <w:ins w:id="464" w:author="Jason Wiese" w:date="2011-12-12T00:07:00Z">
        <w:r w:rsidRPr="00CA48C9">
          <w:rPr>
            <w:rFonts w:cs="Helvetica"/>
          </w:rPr>
          <w:t>the</w:t>
        </w:r>
      </w:ins>
      <w:ins w:id="465" w:author="Manya Sleeper" w:date="2011-12-12T02:53:00Z">
        <w:r w:rsidR="00C612C7">
          <w:rPr>
            <w:rFonts w:cs="Helvetica"/>
          </w:rPr>
          <w:t xml:space="preserve"> </w:t>
        </w:r>
      </w:ins>
      <w:ins w:id="466" w:author="Jason Wiese" w:date="2011-12-12T00:07:00Z">
        <w:del w:id="467" w:author="Manya Sleeper" w:date="2011-12-12T02:53:00Z">
          <w:r w:rsidRPr="00CA48C9" w:rsidDel="00C612C7">
            <w:rPr>
              <w:rFonts w:cs="Helvetica"/>
            </w:rPr>
            <w:delText xml:space="preserve"> amount of </w:delText>
          </w:r>
        </w:del>
        <w:r w:rsidRPr="00CA48C9">
          <w:rPr>
            <w:rFonts w:cs="Helvetica"/>
          </w:rPr>
          <w:t xml:space="preserve">effort </w:t>
        </w:r>
        <w:del w:id="468" w:author="Manya Sleeper" w:date="2011-12-12T02:53:00Z">
          <w:r w:rsidRPr="00CA48C9" w:rsidDel="00C612C7">
            <w:rPr>
              <w:rFonts w:cs="Helvetica"/>
            </w:rPr>
            <w:delText>that it was going to take to</w:delText>
          </w:r>
        </w:del>
      </w:ins>
      <w:ins w:id="469" w:author="Manya Sleeper" w:date="2011-12-12T02:53:00Z">
        <w:r w:rsidR="00C612C7">
          <w:rPr>
            <w:rFonts w:cs="Helvetica"/>
          </w:rPr>
          <w:t>required</w:t>
        </w:r>
      </w:ins>
      <w:ins w:id="470" w:author="Jason Wiese" w:date="2011-12-12T00:07:00Z">
        <w:r w:rsidRPr="00CA48C9">
          <w:rPr>
            <w:rFonts w:cs="Helvetica"/>
          </w:rPr>
          <w:t xml:space="preserve"> </w:t>
        </w:r>
        <w:del w:id="471" w:author="Manya Sleeper" w:date="2011-12-12T02:54:00Z">
          <w:r w:rsidRPr="00CA48C9" w:rsidDel="00C612C7">
            <w:rPr>
              <w:rFonts w:cs="Helvetica"/>
            </w:rPr>
            <w:delText>make the post would not be worth it</w:delText>
          </w:r>
        </w:del>
      </w:ins>
      <w:ins w:id="472" w:author="Manya Sleeper" w:date="2011-12-12T02:54:00Z">
        <w:r w:rsidR="00C612C7">
          <w:rPr>
            <w:rFonts w:cs="Helvetica"/>
          </w:rPr>
          <w:t>to post, either because circumstances made it more difficult to post or because the post had trivial payoff.</w:t>
        </w:r>
      </w:ins>
      <w:ins w:id="473" w:author="Jason Wiese" w:date="2011-12-12T00:07:00Z">
        <w:del w:id="474" w:author="Manya Sleeper" w:date="2011-12-12T02:54:00Z">
          <w:r w:rsidRPr="00CA48C9" w:rsidDel="00C612C7">
            <w:rPr>
              <w:rFonts w:cs="Helvetica"/>
            </w:rPr>
            <w:delText>.</w:delText>
          </w:r>
        </w:del>
        <w:r w:rsidRPr="00CA48C9">
          <w:rPr>
            <w:rFonts w:cs="Helvetica"/>
          </w:rPr>
          <w:t xml:space="preserve"> In one case, P14 was going to post </w:t>
        </w:r>
        <w:del w:id="475" w:author="Manya Sleeper" w:date="2011-12-12T02:54:00Z">
          <w:r w:rsidRPr="00CA48C9" w:rsidDel="00C612C7">
            <w:rPr>
              <w:rFonts w:cs="Helvetica"/>
            </w:rPr>
            <w:delText>a cool product</w:delText>
          </w:r>
        </w:del>
      </w:ins>
      <w:ins w:id="476" w:author="Manya Sleeper" w:date="2011-12-12T02:54:00Z">
        <w:r w:rsidR="00C612C7">
          <w:rPr>
            <w:rFonts w:cs="Helvetica"/>
          </w:rPr>
          <w:t>about a product</w:t>
        </w:r>
      </w:ins>
      <w:ins w:id="477" w:author="Jason Wiese" w:date="2011-12-12T00:07:00Z">
        <w:r w:rsidRPr="00CA48C9">
          <w:rPr>
            <w:rFonts w:cs="Helvetica"/>
          </w:rPr>
          <w:t xml:space="preserve"> that she saw on a sale website, but </w:t>
        </w:r>
        <w:del w:id="478" w:author="Manya Sleeper" w:date="2011-12-12T02:54:00Z">
          <w:r w:rsidRPr="00CA48C9" w:rsidDel="00C612C7">
            <w:rPr>
              <w:rFonts w:cs="Helvetica"/>
            </w:rPr>
            <w:delText xml:space="preserve">she </w:delText>
          </w:r>
        </w:del>
        <w:r w:rsidRPr="00CA48C9">
          <w:rPr>
            <w:rFonts w:cs="Helvetica"/>
          </w:rPr>
          <w:t>realized that the sale site would change, so she could not just post the link to t</w:t>
        </w:r>
      </w:ins>
      <w:ins w:id="479" w:author="Manya Sleeper" w:date="2011-12-12T02:54:00Z">
        <w:r w:rsidR="00C612C7">
          <w:rPr>
            <w:rFonts w:cs="Helvetica"/>
          </w:rPr>
          <w:t xml:space="preserve">he </w:t>
        </w:r>
      </w:ins>
      <w:ins w:id="480" w:author="Jason Wiese" w:date="2011-12-12T00:07:00Z">
        <w:del w:id="481" w:author="Manya Sleeper" w:date="2011-12-12T02:54:00Z">
          <w:r w:rsidRPr="00CA48C9" w:rsidDel="00C612C7">
            <w:rPr>
              <w:rFonts w:cs="Helvetica"/>
            </w:rPr>
            <w:delText xml:space="preserve">hat </w:delText>
          </w:r>
        </w:del>
        <w:r w:rsidRPr="00CA48C9">
          <w:rPr>
            <w:rFonts w:cs="Helvetica"/>
          </w:rPr>
          <w:t>site. Even though she thought the product was cool and that other friends would find it cool, she didn't want to bother to track down a link for the product, so she forgot about it.</w:t>
        </w:r>
      </w:ins>
      <w:ins w:id="482" w:author="Manya Sleeper" w:date="2011-12-12T02:54:00Z">
        <w:r w:rsidR="00C612C7">
          <w:rPr>
            <w:rFonts w:cs="Helvetica"/>
          </w:rPr>
          <w:t xml:space="preserve"> Other participants decided not to post because they were too tired or because they did not have a laptop convenient.</w:t>
        </w:r>
      </w:ins>
      <w:ins w:id="483" w:author="Manya Sleeper" w:date="2011-12-12T02:55:00Z">
        <w:r w:rsidR="00224808">
          <w:rPr>
            <w:rFonts w:cs="Helvetica"/>
          </w:rPr>
          <w:t xml:space="preserve"> </w:t>
        </w:r>
      </w:ins>
    </w:p>
    <w:p w:rsidR="003B18B1" w:rsidRPr="009372FF" w:rsidDel="00CA48C9" w:rsidRDefault="00EC1A02" w:rsidP="00CA48C9">
      <w:pPr>
        <w:widowControl w:val="0"/>
        <w:numPr>
          <w:ins w:id="484" w:author="Manya Sleeper" w:date="2011-12-12T02:1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85" w:author="Manya Sleeper" w:date="2011-12-11T19:48:00Z"/>
          <w:del w:id="486" w:author="Jason Wiese" w:date="2011-12-12T00:07:00Z"/>
          <w:rFonts w:cs="Helvetica"/>
          <w:rPrChange w:id="487" w:author="Manya Sleeper" w:date="2011-12-11T19:50:00Z">
            <w:rPr>
              <w:ins w:id="488" w:author="Manya Sleeper" w:date="2011-12-11T19:48:00Z"/>
              <w:del w:id="489" w:author="Jason Wiese" w:date="2011-12-12T00:07:00Z"/>
              <w:rFonts w:ascii="Helvetica" w:hAnsi="Helvetica" w:cs="Helvetica"/>
              <w:sz w:val="24"/>
            </w:rPr>
          </w:rPrChange>
        </w:rPr>
      </w:pPr>
      <w:ins w:id="490" w:author="Manya Sleeper" w:date="2011-12-11T19:48:00Z">
        <w:del w:id="491" w:author="Jason Wiese" w:date="2011-12-12T00:07:00Z">
          <w:r w:rsidRPr="00EC1A02">
            <w:rPr>
              <w:rFonts w:cs="Helvetica"/>
              <w:rPrChange w:id="492" w:author="Manya Sleeper" w:date="2011-12-11T19:50:00Z">
                <w:rPr>
                  <w:rFonts w:ascii="Helvetica" w:hAnsi="Helvetica" w:cs="Helvetica"/>
                  <w:sz w:val="24"/>
                </w:rPr>
              </w:rPrChange>
            </w:rPr>
            <w:delText>The unshared categories that subjects texted in fell under [TBD] broad categories, for reasons why the subjects wanted to share the content and reasons why the subjects did not want to share the content.  For sharing… For not sharing… [PICK THE ONES WITH THE MOST FROM THE THIRTEEN, MAYBE EIGHT OR SO]</w:delText>
          </w:r>
        </w:del>
      </w:ins>
    </w:p>
    <w:p w:rsidR="003B18B1" w:rsidRPr="009372FF" w:rsidRDefault="003B18B1" w:rsidP="003B18B1">
      <w:pPr>
        <w:widowControl w:val="0"/>
        <w:numPr>
          <w:ins w:id="493" w:author="Manya Sleeper" w:date="2011-12-11T19: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494" w:author="Manya Sleeper" w:date="2011-12-11T19:48:00Z"/>
          <w:rFonts w:cs="Helvetica"/>
          <w:rPrChange w:id="495" w:author="Manya Sleeper" w:date="2011-12-11T19:50:00Z">
            <w:rPr>
              <w:ins w:id="496" w:author="Manya Sleeper" w:date="2011-12-11T19:48:00Z"/>
              <w:rFonts w:ascii="Helvetica" w:hAnsi="Helvetica" w:cs="Helvetica"/>
              <w:sz w:val="24"/>
            </w:rPr>
          </w:rPrChange>
        </w:rPr>
      </w:pPr>
    </w:p>
    <w:p w:rsidR="002F66F6" w:rsidRDefault="00CA48C9" w:rsidP="002F66F6">
      <w:pPr>
        <w:pStyle w:val="Heading2"/>
        <w:numPr>
          <w:ins w:id="497" w:author="Manya Sleeper" w:date="2011-12-12T03:44:00Z"/>
        </w:numPr>
        <w:rPr>
          <w:ins w:id="498" w:author="Manya Sleeper" w:date="2011-12-12T03:45:00Z"/>
        </w:rPr>
      </w:pPr>
      <w:ins w:id="499" w:author="Jason Wiese" w:date="2011-12-12T00:14:00Z">
        <w:del w:id="500" w:author="Manya Sleeper" w:date="2011-12-12T03:44:00Z">
          <w:r w:rsidDel="002F66F6">
            <w:delText>Who to Share With</w:delText>
          </w:r>
        </w:del>
      </w:ins>
      <w:ins w:id="501" w:author="Manya Sleeper" w:date="2011-12-12T03:44:00Z">
        <w:r w:rsidR="002F66F6">
          <w:t>Why share?</w:t>
        </w:r>
      </w:ins>
    </w:p>
    <w:p w:rsidR="00284C8C" w:rsidRDefault="002F66F6" w:rsidP="002F66F6">
      <w:pPr>
        <w:numPr>
          <w:ins w:id="502" w:author="Manya Sleeper" w:date="2011-12-12T03:55:00Z"/>
        </w:numPr>
        <w:rPr>
          <w:ins w:id="503" w:author="Manya Sleeper" w:date="2011-12-12T03:56:00Z"/>
          <w:rFonts w:cs="Helvetica"/>
        </w:rPr>
      </w:pPr>
      <w:ins w:id="504" w:author="Manya Sleeper" w:date="2011-12-12T03:45:00Z">
        <w:r>
          <w:t xml:space="preserve">Although we collected posts that participants chose not to share, the participants originally had a reason for </w:t>
        </w:r>
      </w:ins>
      <w:ins w:id="505" w:author="Manya Sleeper" w:date="2011-12-12T03:49:00Z">
        <w:r w:rsidR="00284C8C">
          <w:t>considering</w:t>
        </w:r>
      </w:ins>
      <w:ins w:id="506" w:author="Manya Sleeper" w:date="2011-12-12T03:45:00Z">
        <w:r>
          <w:t xml:space="preserve"> sharing the content. To </w:t>
        </w:r>
      </w:ins>
      <w:ins w:id="507" w:author="Manya Sleeper" w:date="2011-12-12T03:50:00Z">
        <w:r w:rsidR="00284C8C">
          <w:t>explore</w:t>
        </w:r>
      </w:ins>
      <w:ins w:id="508" w:author="Manya Sleeper" w:date="2011-12-12T03:45:00Z">
        <w:r>
          <w:t xml:space="preserve"> the types of content not being shared on Facebook we asked participants why they had originally wanted to share the content.</w:t>
        </w:r>
      </w:ins>
      <w:ins w:id="509" w:author="Manya Sleeper" w:date="2011-12-12T03:46:00Z">
        <w:r>
          <w:t xml:space="preserve"> </w:t>
        </w:r>
      </w:ins>
      <w:ins w:id="510" w:author="Manya Sleeper" w:date="2011-12-12T03:44:00Z">
        <w:r w:rsidRPr="00CA48C9">
          <w:rPr>
            <w:rFonts w:cs="Helvetica"/>
          </w:rPr>
          <w:t xml:space="preserve">Participants gave a variety of answers that </w:t>
        </w:r>
      </w:ins>
      <w:ins w:id="511" w:author="Manya Sleeper" w:date="2011-12-12T03:46:00Z">
        <w:r>
          <w:rPr>
            <w:rFonts w:cs="Helvetica"/>
          </w:rPr>
          <w:t xml:space="preserve">primarily </w:t>
        </w:r>
      </w:ins>
      <w:ins w:id="512" w:author="Manya Sleeper" w:date="2011-12-12T03:44:00Z">
        <w:r>
          <w:rPr>
            <w:rFonts w:cs="Helvetica"/>
          </w:rPr>
          <w:t xml:space="preserve">fell into several broad categories: </w:t>
        </w:r>
      </w:ins>
      <w:ins w:id="513" w:author="Manya Sleeper" w:date="2011-12-12T03:54:00Z">
        <w:r w:rsidR="00284C8C">
          <w:rPr>
            <w:rFonts w:cs="Helvetica"/>
          </w:rPr>
          <w:t>venting, seeking social support, trying to be funny, and trying to provide useful information.</w:t>
        </w:r>
      </w:ins>
    </w:p>
    <w:p w:rsidR="00284C8C" w:rsidRDefault="00284C8C" w:rsidP="002F66F6">
      <w:pPr>
        <w:numPr>
          <w:ins w:id="514" w:author="Manya Sleeper" w:date="2011-12-12T03:56:00Z"/>
        </w:numPr>
        <w:rPr>
          <w:ins w:id="515" w:author="Manya Sleeper" w:date="2011-12-12T03:55:00Z"/>
          <w:rFonts w:cs="Helvetica"/>
        </w:rPr>
      </w:pPr>
    </w:p>
    <w:p w:rsidR="00284C8C" w:rsidRDefault="00284C8C" w:rsidP="00284C8C">
      <w:pPr>
        <w:pStyle w:val="Heading3"/>
        <w:numPr>
          <w:ins w:id="516" w:author="Manya Sleeper" w:date="2011-12-12T03:56:00Z"/>
        </w:numPr>
        <w:rPr>
          <w:ins w:id="517" w:author="Manya Sleeper" w:date="2011-12-12T03:56:00Z"/>
          <w:sz w:val="18"/>
        </w:rPr>
      </w:pPr>
      <w:ins w:id="518" w:author="Manya Sleeper" w:date="2011-12-12T03:56:00Z">
        <w:r>
          <w:rPr>
            <w:sz w:val="18"/>
          </w:rPr>
          <w:t>Venting</w:t>
        </w:r>
      </w:ins>
    </w:p>
    <w:p w:rsidR="00103C7F" w:rsidRPr="004F77AC" w:rsidRDefault="00284C8C" w:rsidP="00284C8C">
      <w:pPr>
        <w:numPr>
          <w:ins w:id="519" w:author="Manya Sleeper" w:date="2011-12-12T03:59:00Z"/>
        </w:numPr>
        <w:rPr>
          <w:ins w:id="520" w:author="Manya Sleeper" w:date="2011-12-12T03:59:00Z"/>
          <w:color w:val="000000"/>
          <w:rPrChange w:id="521" w:author="Manya Sleeper" w:date="2011-12-12T04:34:00Z">
            <w:rPr>
              <w:ins w:id="522" w:author="Manya Sleeper" w:date="2011-12-12T03:59:00Z"/>
              <w:rFonts w:ascii="Verdana" w:hAnsi="Verdana"/>
              <w:color w:val="000000"/>
            </w:rPr>
          </w:rPrChange>
        </w:rPr>
      </w:pPr>
      <w:ins w:id="523" w:author="Manya Sleeper" w:date="2011-12-12T03:56:00Z">
        <w:r w:rsidRPr="004F77AC">
          <w:t>Likely because we ran this study immediately prior to finals wi</w:t>
        </w:r>
        <w:r w:rsidRPr="004F77AC">
          <w:rPr>
            <w:rPrChange w:id="524" w:author="Manya Sleeper" w:date="2011-12-12T04:34:00Z">
              <w:rPr/>
            </w:rPrChange>
          </w:rPr>
          <w:t>th a primarily undergraduate participant group, the largest category of unshared content related to venting or expressing frustration, primarily related to schoolwork.</w:t>
        </w:r>
      </w:ins>
      <w:ins w:id="525" w:author="Manya Sleeper" w:date="2011-12-12T03:58:00Z">
        <w:r w:rsidR="00103C7F" w:rsidRPr="004F77AC">
          <w:rPr>
            <w:rPrChange w:id="526" w:author="Manya Sleeper" w:date="2011-12-12T04:34:00Z">
              <w:rPr/>
            </w:rPrChange>
          </w:rPr>
          <w:t xml:space="preserve">  For example, P7 thoguht about posting “</w:t>
        </w:r>
        <w:r w:rsidR="00103C7F" w:rsidRPr="004F77AC">
          <w:rPr>
            <w:color w:val="000000"/>
            <w:rPrChange w:id="527" w:author="Manya Sleeper" w:date="2011-12-12T04:34:00Z">
              <w:rPr>
                <w:rFonts w:ascii="Verdana" w:hAnsi="Verdana"/>
                <w:color w:val="000000"/>
              </w:rPr>
            </w:rPrChange>
          </w:rPr>
          <w:t>Sjksdjjdjsjsjjdjd math test!!!!” to express frustration about a math test she was studying for but not understanding.  She wanted to reach out to her classmates.</w:t>
        </w:r>
      </w:ins>
    </w:p>
    <w:p w:rsidR="00103C7F" w:rsidRPr="004F77AC" w:rsidRDefault="00103C7F" w:rsidP="00284C8C">
      <w:pPr>
        <w:numPr>
          <w:ins w:id="528" w:author="Manya Sleeper" w:date="2011-12-12T03:59:00Z"/>
        </w:numPr>
        <w:rPr>
          <w:ins w:id="529" w:author="Manya Sleeper" w:date="2011-12-12T03:59:00Z"/>
          <w:color w:val="000000"/>
          <w:rPrChange w:id="530" w:author="Manya Sleeper" w:date="2011-12-12T04:34:00Z">
            <w:rPr>
              <w:ins w:id="531" w:author="Manya Sleeper" w:date="2011-12-12T03:59:00Z"/>
              <w:rFonts w:ascii="Verdana" w:hAnsi="Verdana"/>
              <w:color w:val="000000"/>
            </w:rPr>
          </w:rPrChange>
        </w:rPr>
      </w:pPr>
    </w:p>
    <w:p w:rsidR="00103C7F" w:rsidRPr="004F77AC" w:rsidRDefault="00103C7F" w:rsidP="00103C7F">
      <w:pPr>
        <w:pStyle w:val="Heading3"/>
        <w:numPr>
          <w:ins w:id="532" w:author="Manya Sleeper" w:date="2011-12-12T03:59:00Z"/>
        </w:numPr>
        <w:rPr>
          <w:ins w:id="533" w:author="Manya Sleeper" w:date="2011-12-12T03:59:00Z"/>
          <w:sz w:val="18"/>
        </w:rPr>
      </w:pPr>
      <w:ins w:id="534" w:author="Manya Sleeper" w:date="2011-12-12T03:59:00Z">
        <w:r w:rsidRPr="004F77AC">
          <w:rPr>
            <w:sz w:val="18"/>
          </w:rPr>
          <w:t>Seeking social support</w:t>
        </w:r>
      </w:ins>
    </w:p>
    <w:p w:rsidR="00103C7F" w:rsidRPr="004F77AC" w:rsidRDefault="00103C7F" w:rsidP="00284C8C">
      <w:pPr>
        <w:numPr>
          <w:ins w:id="535" w:author="Manya Sleeper" w:date="2011-12-12T03:59:00Z"/>
        </w:numPr>
        <w:rPr>
          <w:ins w:id="536" w:author="Manya Sleeper" w:date="2011-12-12T04:02:00Z"/>
          <w:color w:val="000000"/>
          <w:rPrChange w:id="537" w:author="Manya Sleeper" w:date="2011-12-12T04:34:00Z">
            <w:rPr>
              <w:ins w:id="538" w:author="Manya Sleeper" w:date="2011-12-12T04:02:00Z"/>
              <w:rFonts w:ascii="Verdana" w:hAnsi="Verdana"/>
              <w:color w:val="000000"/>
            </w:rPr>
          </w:rPrChange>
        </w:rPr>
      </w:pPr>
      <w:ins w:id="539" w:author="Manya Sleeper" w:date="2011-12-12T04:02:00Z">
        <w:r w:rsidRPr="004F77AC">
          <w:rPr>
            <w:color w:val="000000"/>
            <w:rPrChange w:id="540" w:author="Manya Sleeper" w:date="2011-12-12T04:34:00Z">
              <w:rPr>
                <w:rFonts w:ascii="Verdana" w:hAnsi="Verdana"/>
                <w:color w:val="000000"/>
              </w:rPr>
            </w:rPrChange>
          </w:rPr>
          <w:t xml:space="preserve">Somewhat related to venting in this context, </w:t>
        </w:r>
      </w:ins>
      <w:ins w:id="541" w:author="Manya Sleeper" w:date="2011-12-12T04:00:00Z">
        <w:r w:rsidRPr="004F77AC">
          <w:rPr>
            <w:color w:val="000000"/>
            <w:rPrChange w:id="542" w:author="Manya Sleeper" w:date="2011-12-12T04:34:00Z">
              <w:rPr>
                <w:rFonts w:ascii="Verdana" w:hAnsi="Verdana"/>
                <w:color w:val="000000"/>
              </w:rPr>
            </w:rPrChange>
          </w:rPr>
          <w:t>participants also posted to reach out to others for online social support.</w:t>
        </w:r>
      </w:ins>
      <w:ins w:id="543" w:author="Manya Sleeper" w:date="2011-12-12T04:01:00Z">
        <w:r w:rsidRPr="004F77AC">
          <w:rPr>
            <w:color w:val="000000"/>
            <w:rPrChange w:id="544" w:author="Manya Sleeper" w:date="2011-12-12T04:34:00Z">
              <w:rPr>
                <w:rFonts w:ascii="Verdana" w:hAnsi="Verdana"/>
                <w:color w:val="000000"/>
              </w:rPr>
            </w:rPrChange>
          </w:rPr>
          <w:t xml:space="preserve"> P13</w:t>
        </w:r>
      </w:ins>
      <w:ins w:id="545" w:author="Manya Sleeper" w:date="2011-12-12T04:02:00Z">
        <w:r w:rsidRPr="004F77AC">
          <w:rPr>
            <w:color w:val="000000"/>
            <w:rPrChange w:id="546" w:author="Manya Sleeper" w:date="2011-12-12T04:34:00Z">
              <w:rPr>
                <w:rFonts w:ascii="Verdana" w:hAnsi="Verdana"/>
                <w:color w:val="000000"/>
              </w:rPr>
            </w:rPrChange>
          </w:rPr>
          <w:t>, for example,</w:t>
        </w:r>
      </w:ins>
      <w:ins w:id="547" w:author="Manya Sleeper" w:date="2011-12-12T04:01:00Z">
        <w:r w:rsidRPr="004F77AC">
          <w:rPr>
            <w:color w:val="000000"/>
            <w:rPrChange w:id="548" w:author="Manya Sleeper" w:date="2011-12-12T04:34:00Z">
              <w:rPr>
                <w:rFonts w:ascii="Verdana" w:hAnsi="Verdana"/>
                <w:color w:val="000000"/>
              </w:rPr>
            </w:rPrChange>
          </w:rPr>
          <w:t xml:space="preserve"> thought about posting “Why do i even study?” after feeling that she failed a test to get sympathy from her friends online.  </w:t>
        </w:r>
      </w:ins>
    </w:p>
    <w:p w:rsidR="00103C7F" w:rsidRDefault="00103C7F" w:rsidP="00284C8C">
      <w:pPr>
        <w:numPr>
          <w:ins w:id="549" w:author="Manya Sleeper" w:date="2011-12-12T04:02:00Z"/>
        </w:numPr>
        <w:rPr>
          <w:ins w:id="550" w:author="Manya Sleeper" w:date="2011-12-12T04:02:00Z"/>
          <w:rFonts w:ascii="Verdana" w:hAnsi="Verdana"/>
          <w:color w:val="000000"/>
        </w:rPr>
      </w:pPr>
    </w:p>
    <w:p w:rsidR="00103C7F" w:rsidRDefault="00103C7F" w:rsidP="00103C7F">
      <w:pPr>
        <w:pStyle w:val="Heading3"/>
        <w:numPr>
          <w:ins w:id="551" w:author="Manya Sleeper" w:date="2011-12-12T04:02:00Z"/>
        </w:numPr>
        <w:rPr>
          <w:ins w:id="552" w:author="Manya Sleeper" w:date="2011-12-12T04:02:00Z"/>
          <w:sz w:val="18"/>
        </w:rPr>
      </w:pPr>
      <w:ins w:id="553" w:author="Manya Sleeper" w:date="2011-12-12T04:02:00Z">
        <w:r>
          <w:rPr>
            <w:sz w:val="18"/>
          </w:rPr>
          <w:t>Trying to be funny</w:t>
        </w:r>
      </w:ins>
    </w:p>
    <w:p w:rsidR="00103C7F" w:rsidRDefault="00103C7F" w:rsidP="00103C7F">
      <w:pPr>
        <w:numPr>
          <w:ins w:id="554" w:author="Manya Sleeper" w:date="2011-12-12T04:02:00Z"/>
        </w:numPr>
        <w:rPr>
          <w:ins w:id="555" w:author="Manya Sleeper" w:date="2011-12-12T04:30:00Z"/>
        </w:rPr>
      </w:pPr>
      <w:ins w:id="556" w:author="Manya Sleeper" w:date="2011-12-12T04:02:00Z">
        <w:r>
          <w:t xml:space="preserve">Participants </w:t>
        </w:r>
      </w:ins>
      <w:ins w:id="557" w:author="Manya Sleeper" w:date="2011-12-12T04:26:00Z">
        <w:r w:rsidR="001C14AC">
          <w:t xml:space="preserve">also often thought about posting content </w:t>
        </w:r>
      </w:ins>
      <w:ins w:id="558" w:author="Manya Sleeper" w:date="2011-12-12T04:27:00Z">
        <w:r w:rsidR="001C14AC">
          <w:t>they</w:t>
        </w:r>
      </w:ins>
      <w:ins w:id="559" w:author="Manya Sleeper" w:date="2011-12-12T04:26:00Z">
        <w:r w:rsidR="001C14AC">
          <w:t xml:space="preserve"> thought would be funny or witty and then </w:t>
        </w:r>
      </w:ins>
      <w:ins w:id="560" w:author="Manya Sleeper" w:date="2011-12-12T04:27:00Z">
        <w:r w:rsidR="001C14AC">
          <w:t xml:space="preserve">decided not to post it after deciding it might not be as funny as they had first thought. There were a variety of reasons why participants changed their minds about how funny the content would be.  </w:t>
        </w:r>
      </w:ins>
      <w:ins w:id="561" w:author="Manya Sleeper" w:date="2011-12-12T04:28:00Z">
        <w:r w:rsidR="001C14AC">
          <w:t xml:space="preserve">In </w:t>
        </w:r>
      </w:ins>
      <w:ins w:id="562" w:author="Manya Sleeper" w:date="2011-12-12T04:29:00Z">
        <w:r w:rsidR="00B311CA">
          <w:t xml:space="preserve">most </w:t>
        </w:r>
      </w:ins>
      <w:ins w:id="563" w:author="Manya Sleeper" w:date="2011-12-12T04:28:00Z">
        <w:r w:rsidR="001C14AC">
          <w:t xml:space="preserve">cases they decided that it would be funny but not everyone would understand.  For example, one participant thought about posting an inside joke about Mel Gibson on her friend’s wall but realized that not everyone would get it.  </w:t>
        </w:r>
      </w:ins>
      <w:ins w:id="564" w:author="Manya Sleeper" w:date="2011-12-12T04:29:00Z">
        <w:r w:rsidR="00F32F97">
          <w:t>In another case, the effort required to post the comment outweighed the potential humor.</w:t>
        </w:r>
      </w:ins>
    </w:p>
    <w:p w:rsidR="00B311CA" w:rsidRDefault="00B311CA" w:rsidP="00103C7F">
      <w:pPr>
        <w:numPr>
          <w:ins w:id="565" w:author="Manya Sleeper" w:date="2011-12-12T04:30:00Z"/>
        </w:numPr>
        <w:rPr>
          <w:ins w:id="566" w:author="Manya Sleeper" w:date="2011-12-12T04:30:00Z"/>
        </w:rPr>
      </w:pPr>
    </w:p>
    <w:p w:rsidR="00B311CA" w:rsidRDefault="00B311CA" w:rsidP="00103C7F">
      <w:pPr>
        <w:pStyle w:val="Heading3"/>
        <w:numPr>
          <w:ins w:id="567" w:author="Manya Sleeper" w:date="2011-12-12T04:30:00Z"/>
        </w:numPr>
        <w:rPr>
          <w:ins w:id="568" w:author="Manya Sleeper" w:date="2011-12-12T04:30:00Z"/>
          <w:sz w:val="18"/>
        </w:rPr>
      </w:pPr>
      <w:ins w:id="569" w:author="Manya Sleeper" w:date="2011-12-12T04:30:00Z">
        <w:r>
          <w:t xml:space="preserve">Trying </w:t>
        </w:r>
        <w:r>
          <w:rPr>
            <w:sz w:val="18"/>
          </w:rPr>
          <w:t>to provide useful information</w:t>
        </w:r>
      </w:ins>
    </w:p>
    <w:p w:rsidR="00B311CA" w:rsidRPr="00B311CA" w:rsidRDefault="00B311CA" w:rsidP="00B311CA">
      <w:pPr>
        <w:numPr>
          <w:ins w:id="570" w:author="Manya Sleeper" w:date="2011-12-12T04:30:00Z"/>
        </w:numPr>
        <w:rPr>
          <w:ins w:id="571" w:author="Manya Sleeper" w:date="2011-12-12T04:30:00Z"/>
        </w:rPr>
      </w:pPr>
      <w:ins w:id="572" w:author="Manya Sleeper" w:date="2011-12-12T04:31:00Z">
        <w:r>
          <w:rPr>
            <w:i/>
            <w:kern w:val="28"/>
            <w:sz w:val="22"/>
          </w:rPr>
          <w:t xml:space="preserve">Several participants wanted to provide useful information to their followers, </w:t>
        </w:r>
        <w:r>
          <w:rPr>
            <w:i/>
            <w:kern w:val="28"/>
            <w:sz w:val="22"/>
          </w:rPr>
          <w:t>either</w:t>
        </w:r>
        <w:r>
          <w:rPr>
            <w:i/>
            <w:kern w:val="28"/>
            <w:sz w:val="22"/>
          </w:rPr>
          <w:t xml:space="preserve"> by providing links to news articles or updates about their lives. In such cases, the participants often decided not to post because they decided that the information was less useful than originally expected. For example, </w:t>
        </w:r>
      </w:ins>
      <w:ins w:id="573" w:author="Manya Sleeper" w:date="2011-12-12T04:32:00Z">
        <w:r>
          <w:rPr>
            <w:i/>
            <w:kern w:val="28"/>
            <w:sz w:val="22"/>
          </w:rPr>
          <w:t>P13</w:t>
        </w:r>
      </w:ins>
      <w:ins w:id="574" w:author="Manya Sleeper" w:date="2011-12-12T04:31:00Z">
        <w:r>
          <w:rPr>
            <w:i/>
            <w:kern w:val="28"/>
            <w:sz w:val="22"/>
          </w:rPr>
          <w:t xml:space="preserve"> </w:t>
        </w:r>
      </w:ins>
      <w:ins w:id="575" w:author="Manya Sleeper" w:date="2011-12-12T04:32:00Z">
        <w:r>
          <w:rPr>
            <w:i/>
            <w:kern w:val="28"/>
            <w:sz w:val="22"/>
          </w:rPr>
          <w:t>thought</w:t>
        </w:r>
      </w:ins>
      <w:ins w:id="576" w:author="Manya Sleeper" w:date="2011-12-12T04:31:00Z">
        <w:r>
          <w:rPr>
            <w:i/>
            <w:kern w:val="28"/>
            <w:sz w:val="22"/>
          </w:rPr>
          <w:t xml:space="preserve"> about posting a link to </w:t>
        </w:r>
      </w:ins>
      <w:ins w:id="577" w:author="Manya Sleeper" w:date="2011-12-12T04:32:00Z">
        <w:r>
          <w:rPr>
            <w:i/>
            <w:kern w:val="28"/>
            <w:sz w:val="22"/>
          </w:rPr>
          <w:t>“</w:t>
        </w:r>
        <w:r w:rsidRPr="00BA170A">
          <w:rPr>
            <w:rFonts w:ascii="Verdana" w:hAnsi="Verdana"/>
            <w:color w:val="000000"/>
          </w:rPr>
          <w:t>A victim treats his mugger right- link via npr news</w:t>
        </w:r>
        <w:r>
          <w:rPr>
            <w:rFonts w:ascii="Verdana" w:hAnsi="Verdana"/>
            <w:color w:val="000000"/>
          </w:rPr>
          <w:t>.</w:t>
        </w:r>
        <w:r>
          <w:rPr>
            <w:rFonts w:ascii="Verdana" w:hAnsi="Verdana"/>
            <w:color w:val="000000"/>
          </w:rPr>
          <w:t>”</w:t>
        </w:r>
        <w:r>
          <w:rPr>
            <w:rFonts w:ascii="Verdana" w:hAnsi="Verdana"/>
            <w:color w:val="000000"/>
          </w:rPr>
          <w:t xml:space="preserve">  However, her friends had already posted it, so she decided not to do so as well.</w:t>
        </w:r>
      </w:ins>
    </w:p>
    <w:p w:rsidR="00B311CA" w:rsidRPr="00103C7F" w:rsidRDefault="00B311CA" w:rsidP="00103C7F">
      <w:pPr>
        <w:numPr>
          <w:ins w:id="578" w:author="Manya Sleeper" w:date="2011-12-12T04:30:00Z"/>
        </w:numPr>
        <w:rPr>
          <w:ins w:id="579" w:author="Manya Sleeper" w:date="2011-12-12T04:02:00Z"/>
        </w:rPr>
        <w:pPrChange w:id="580" w:author="Manya Sleeper" w:date="2011-12-12T04:02:00Z">
          <w:pPr>
            <w:pStyle w:val="Heading3"/>
          </w:pPr>
        </w:pPrChange>
      </w:pPr>
    </w:p>
    <w:p w:rsidR="002F66F6" w:rsidRPr="002F66F6" w:rsidRDefault="002F66F6" w:rsidP="002F66F6">
      <w:pPr>
        <w:numPr>
          <w:ins w:id="581" w:author="Manya Sleeper" w:date="2011-12-12T03:44:00Z"/>
        </w:numPr>
        <w:rPr>
          <w:ins w:id="582" w:author="Manya Sleeper" w:date="2011-12-12T03:08:00Z"/>
        </w:rPr>
        <w:pPrChange w:id="583" w:author="Manya Sleeper" w:date="2011-12-12T03:44:00Z">
          <w:pPr>
            <w:pStyle w:val="Heading2"/>
          </w:pPr>
        </w:pPrChange>
      </w:pPr>
    </w:p>
    <w:p w:rsidR="005233C4" w:rsidRPr="005233C4" w:rsidRDefault="002F66F6" w:rsidP="005233C4">
      <w:pPr>
        <w:pStyle w:val="Heading2"/>
        <w:numPr>
          <w:ins w:id="584" w:author="Manya Sleeper" w:date="2011-12-12T03:07:00Z"/>
        </w:numPr>
        <w:rPr>
          <w:ins w:id="585" w:author="Jason Wiese" w:date="2011-12-12T00:14:00Z"/>
        </w:rPr>
        <w:pPrChange w:id="586" w:author="Manya Sleeper" w:date="2011-12-12T03:0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pPr>
        </w:pPrChange>
      </w:pPr>
      <w:ins w:id="587" w:author="Manya Sleeper" w:date="2011-12-12T03:44:00Z">
        <w:r>
          <w:t>Who to share with or avoid sharing with?</w:t>
        </w:r>
      </w:ins>
    </w:p>
    <w:p w:rsidR="003B18B1" w:rsidRDefault="00454786" w:rsidP="003B18B1">
      <w:pPr>
        <w:widowControl w:val="0"/>
        <w:numPr>
          <w:ins w:id="588" w:author="Manya Sleeper" w:date="2011-12-11T19: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589" w:author="Manya Sleeper" w:date="2011-12-12T03:13:00Z"/>
          <w:rFonts w:cs="Helvetica"/>
        </w:rPr>
      </w:pPr>
      <w:ins w:id="590" w:author="Manya Sleeper" w:date="2011-12-11T19:48:00Z">
        <w:r>
          <w:rPr>
            <w:rFonts w:cs="Helvetica"/>
          </w:rPr>
          <w:t xml:space="preserve">We found that the people </w:t>
        </w:r>
        <w:r w:rsidR="00EC1A02" w:rsidRPr="00EC1A02">
          <w:rPr>
            <w:rFonts w:cs="Helvetica"/>
            <w:rPrChange w:id="591" w:author="Manya Sleeper" w:date="2011-12-11T19:50:00Z">
              <w:rPr>
                <w:rFonts w:ascii="Helvetica" w:hAnsi="Helvetica" w:cs="Helvetica"/>
                <w:sz w:val="24"/>
              </w:rPr>
            </w:rPrChange>
          </w:rPr>
          <w:t xml:space="preserve">users </w:t>
        </w:r>
      </w:ins>
      <w:ins w:id="592" w:author="Manya Sleeper" w:date="2011-12-12T02:56:00Z">
        <w:r>
          <w:rPr>
            <w:rFonts w:cs="Helvetica"/>
          </w:rPr>
          <w:t xml:space="preserve">specifically </w:t>
        </w:r>
      </w:ins>
      <w:ins w:id="593" w:author="Manya Sleeper" w:date="2011-12-11T19:48:00Z">
        <w:r w:rsidR="00EC1A02" w:rsidRPr="00EC1A02">
          <w:rPr>
            <w:rFonts w:cs="Helvetica"/>
            <w:rPrChange w:id="594" w:author="Manya Sleeper" w:date="2011-12-11T19:50:00Z">
              <w:rPr>
                <w:rFonts w:ascii="Helvetica" w:hAnsi="Helvetica" w:cs="Helvetica"/>
                <w:sz w:val="24"/>
              </w:rPr>
            </w:rPrChange>
          </w:rPr>
          <w:t>wanted to share with, and didn't want to share with also fell into several broad groups and tended to cluster by category of reasons for wanting to share or not share.  These groups tended to either</w:t>
        </w:r>
      </w:ins>
      <w:ins w:id="595" w:author="Manya Sleeper" w:date="2011-12-12T03:15:00Z">
        <w:r w:rsidR="009E112B">
          <w:rPr>
            <w:rFonts w:cs="Helvetica"/>
          </w:rPr>
          <w:t xml:space="preserve"> be strictly defined</w:t>
        </w:r>
      </w:ins>
      <w:ins w:id="596" w:author="Manya Sleeper" w:date="2011-12-11T19:48:00Z">
        <w:r w:rsidR="009E112B">
          <w:rPr>
            <w:rFonts w:cs="Helvetica"/>
          </w:rPr>
          <w:t xml:space="preserve">, either at a small scale (e.g. 3 close friends) or at a large scale (e.g. CMU students) </w:t>
        </w:r>
      </w:ins>
      <w:ins w:id="597" w:author="Manya Sleeper" w:date="2011-12-12T03:15:00Z">
        <w:r w:rsidR="009E112B">
          <w:rPr>
            <w:rFonts w:cs="Helvetica"/>
          </w:rPr>
          <w:t xml:space="preserve">or more amorphous (varying from </w:t>
        </w:r>
      </w:ins>
      <w:ins w:id="598" w:author="Manya Sleeper" w:date="2011-12-12T03:16:00Z">
        <w:r w:rsidR="009E112B">
          <w:rPr>
            <w:rFonts w:cs="Helvetica"/>
          </w:rPr>
          <w:t xml:space="preserve">“people who share my </w:t>
        </w:r>
        <w:proofErr w:type="gramStart"/>
        <w:r w:rsidR="009E112B">
          <w:rPr>
            <w:rFonts w:cs="Helvetica"/>
          </w:rPr>
          <w:t>religious  beliefs</w:t>
        </w:r>
        <w:proofErr w:type="gramEnd"/>
        <w:r w:rsidR="009E112B">
          <w:rPr>
            <w:rFonts w:cs="Helvetica"/>
          </w:rPr>
          <w:t>” to people who felt the same way as the participant at a particular time).</w:t>
        </w:r>
      </w:ins>
    </w:p>
    <w:p w:rsidR="009E112B" w:rsidRDefault="009E112B" w:rsidP="003B18B1">
      <w:pPr>
        <w:widowControl w:val="0"/>
        <w:numPr>
          <w:ins w:id="599" w:author="Manya Sleeper" w:date="2011-12-12T03:1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600" w:author="Manya Sleeper" w:date="2011-12-12T03:13:00Z"/>
          <w:rFonts w:cs="Helvetica"/>
        </w:rPr>
      </w:pPr>
    </w:p>
    <w:p w:rsidR="009E112B" w:rsidRPr="009E112B" w:rsidRDefault="00C15887" w:rsidP="009E112B">
      <w:pPr>
        <w:pStyle w:val="Heading3"/>
        <w:numPr>
          <w:ins w:id="601" w:author="Manya Sleeper" w:date="2011-12-12T03:14:00Z"/>
        </w:numPr>
        <w:rPr>
          <w:ins w:id="602" w:author="Manya Sleeper" w:date="2011-12-12T03:14:00Z"/>
        </w:rPr>
        <w:pPrChange w:id="603" w:author="Manya Sleeper" w:date="2011-12-12T03:13:00Z">
          <w:pPr/>
        </w:pPrChange>
      </w:pPr>
      <w:ins w:id="604" w:author="Manya Sleeper" w:date="2011-12-12T03:18:00Z">
        <w:r>
          <w:t>Grouping behaviors by topic</w:t>
        </w:r>
      </w:ins>
    </w:p>
    <w:p w:rsidR="009E112B" w:rsidRDefault="009E112B" w:rsidP="009E112B">
      <w:pPr>
        <w:numPr>
          <w:ins w:id="605" w:author="Manya Sleeper" w:date="2011-12-12T03:13:00Z"/>
        </w:numPr>
        <w:rPr>
          <w:ins w:id="606" w:author="Manya Sleeper" w:date="2011-12-12T03:18:00Z"/>
          <w:u w:val="single"/>
        </w:rPr>
      </w:pPr>
      <w:ins w:id="607" w:author="Manya Sleeper" w:date="2011-12-12T03:14:00Z">
        <w:r>
          <w:rPr>
            <w:u w:val="single"/>
          </w:rPr>
          <w:t xml:space="preserve">We asked participants to describe the groups of people with whom they did </w:t>
        </w:r>
      </w:ins>
      <w:ins w:id="608" w:author="Manya Sleeper" w:date="2011-12-12T03:19:00Z">
        <w:r w:rsidR="00C15887">
          <w:rPr>
            <w:u w:val="single"/>
          </w:rPr>
          <w:t xml:space="preserve">and did </w:t>
        </w:r>
      </w:ins>
      <w:ins w:id="609" w:author="Manya Sleeper" w:date="2011-12-12T03:14:00Z">
        <w:r>
          <w:rPr>
            <w:u w:val="single"/>
          </w:rPr>
          <w:t xml:space="preserve">not want to share the various pieces of unshared content.  </w:t>
        </w:r>
      </w:ins>
      <w:ins w:id="610" w:author="Manya Sleeper" w:date="2011-12-12T03:15:00Z">
        <w:r>
          <w:rPr>
            <w:u w:val="single"/>
          </w:rPr>
          <w:t xml:space="preserve">As described previously, these </w:t>
        </w:r>
      </w:ins>
      <w:ins w:id="611" w:author="Manya Sleeper" w:date="2011-12-12T03:17:00Z">
        <w:r>
          <w:rPr>
            <w:u w:val="single"/>
          </w:rPr>
          <w:t xml:space="preserve">groups ranged from tightly defined to more amorphous.  We examined how these groups related to each of the </w:t>
        </w:r>
      </w:ins>
      <w:ins w:id="612" w:author="Manya Sleeper" w:date="2011-12-12T03:18:00Z">
        <w:r>
          <w:rPr>
            <w:u w:val="single"/>
          </w:rPr>
          <w:t>coded reasons for not sharing described in the previous section.</w:t>
        </w:r>
      </w:ins>
    </w:p>
    <w:p w:rsidR="009E112B" w:rsidRDefault="009E112B" w:rsidP="009E112B">
      <w:pPr>
        <w:numPr>
          <w:ins w:id="613" w:author="Manya Sleeper" w:date="2011-12-12T03:18:00Z"/>
        </w:numPr>
        <w:rPr>
          <w:ins w:id="614" w:author="Manya Sleeper" w:date="2011-12-12T03:18:00Z"/>
          <w:u w:val="single"/>
        </w:rPr>
      </w:pPr>
    </w:p>
    <w:p w:rsidR="00155F3C" w:rsidRDefault="00C15887" w:rsidP="009E112B">
      <w:pPr>
        <w:numPr>
          <w:ins w:id="615" w:author="Manya Sleeper" w:date="2011-12-12T03:27:00Z"/>
        </w:numPr>
        <w:rPr>
          <w:ins w:id="616" w:author="Manya Sleeper" w:date="2011-12-12T03:31:00Z"/>
          <w:u w:val="single"/>
        </w:rPr>
      </w:pPr>
      <w:ins w:id="617" w:author="Manya Sleeper" w:date="2011-12-12T03:18:00Z">
        <w:r>
          <w:rPr>
            <w:u w:val="single"/>
          </w:rPr>
          <w:t>We found</w:t>
        </w:r>
      </w:ins>
      <w:ins w:id="618" w:author="Manya Sleeper" w:date="2011-12-12T03:22:00Z">
        <w:r>
          <w:rPr>
            <w:u w:val="single"/>
          </w:rPr>
          <w:t xml:space="preserve"> </w:t>
        </w:r>
      </w:ins>
      <w:ins w:id="619" w:author="Manya Sleeper" w:date="2011-12-12T03:19:00Z">
        <w:r>
          <w:rPr>
            <w:u w:val="single"/>
          </w:rPr>
          <w:t xml:space="preserve">that participants tended to want to share unshared content that they thought </w:t>
        </w:r>
      </w:ins>
      <w:ins w:id="620" w:author="Manya Sleeper" w:date="2011-12-12T03:20:00Z">
        <w:r>
          <w:rPr>
            <w:u w:val="single"/>
          </w:rPr>
          <w:t xml:space="preserve">could cause overload or appear boring with people who might emphathize or “feel the same way” [EXACT QUOTE  - FIND] as them.  </w:t>
        </w:r>
      </w:ins>
      <w:ins w:id="621" w:author="Manya Sleeper" w:date="2011-12-12T03:21:00Z">
        <w:r>
          <w:rPr>
            <w:u w:val="single"/>
          </w:rPr>
          <w:t xml:space="preserve">As P11 put it, they didn’t want to share the content with people who </w:t>
        </w:r>
      </w:ins>
      <w:ins w:id="622" w:author="Manya Sleeper" w:date="2011-12-12T03:22:00Z">
        <w:r>
          <w:rPr>
            <w:u w:val="single"/>
          </w:rPr>
          <w:t xml:space="preserve">“wouldn’t care either way” [GET EXACT QUOTE].  </w:t>
        </w:r>
      </w:ins>
      <w:ins w:id="623" w:author="Manya Sleeper" w:date="2011-12-12T03:28:00Z">
        <w:r w:rsidR="00155F3C">
          <w:rPr>
            <w:u w:val="single"/>
          </w:rPr>
          <w:t>Some of these groups were relatively defined, such as a small group of close friends or</w:t>
        </w:r>
      </w:ins>
      <w:ins w:id="624" w:author="Manya Sleeper" w:date="2011-12-12T03:29:00Z">
        <w:r w:rsidR="00155F3C">
          <w:rPr>
            <w:u w:val="single"/>
          </w:rPr>
          <w:t xml:space="preserve"> family. Others were more amorphous. Many participants wanted to share with people with certain characteristics.  For example, </w:t>
        </w:r>
      </w:ins>
      <w:ins w:id="625" w:author="Manya Sleeper" w:date="2011-12-12T03:30:00Z">
        <w:r w:rsidR="00155F3C">
          <w:rPr>
            <w:u w:val="single"/>
          </w:rPr>
          <w:t xml:space="preserve">several participants wanted to share with other “busy classmates.”  </w:t>
        </w:r>
      </w:ins>
    </w:p>
    <w:p w:rsidR="00155F3C" w:rsidRDefault="00155F3C" w:rsidP="009E112B">
      <w:pPr>
        <w:numPr>
          <w:ins w:id="626" w:author="Manya Sleeper" w:date="2011-12-12T03:31:00Z"/>
        </w:numPr>
        <w:rPr>
          <w:ins w:id="627" w:author="Manya Sleeper" w:date="2011-12-12T03:31:00Z"/>
          <w:u w:val="single"/>
        </w:rPr>
      </w:pPr>
    </w:p>
    <w:p w:rsidR="00155F3C" w:rsidRDefault="00155F3C" w:rsidP="009E112B">
      <w:pPr>
        <w:numPr>
          <w:ins w:id="628" w:author="Manya Sleeper" w:date="2011-12-12T03:31:00Z"/>
        </w:numPr>
        <w:rPr>
          <w:ins w:id="629" w:author="Manya Sleeper" w:date="2011-12-12T03:27:00Z"/>
          <w:u w:val="single"/>
        </w:rPr>
      </w:pPr>
      <w:ins w:id="630" w:author="Manya Sleeper" w:date="2011-12-12T03:31:00Z">
        <w:r>
          <w:rPr>
            <w:u w:val="single"/>
          </w:rPr>
          <w:t xml:space="preserve">Overall participants in this category wanted to share with groups of people who would be interested in the content, likely because they were seeking to target such people. </w:t>
        </w:r>
      </w:ins>
      <w:ins w:id="631" w:author="Manya Sleeper" w:date="2011-12-12T03:22:00Z">
        <w:r w:rsidR="00C15887">
          <w:rPr>
            <w:u w:val="single"/>
          </w:rPr>
          <w:t xml:space="preserve">P9 exemplifies </w:t>
        </w:r>
      </w:ins>
      <w:ins w:id="632" w:author="Manya Sleeper" w:date="2011-12-12T03:31:00Z">
        <w:r>
          <w:rPr>
            <w:u w:val="single"/>
          </w:rPr>
          <w:t>this grouping dynamic</w:t>
        </w:r>
      </w:ins>
      <w:ins w:id="633" w:author="Manya Sleeper" w:date="2011-12-12T03:22:00Z">
        <w:r w:rsidR="00C15887">
          <w:rPr>
            <w:u w:val="single"/>
          </w:rPr>
          <w:t xml:space="preserve">.  She fainted in a chemistry class and thought about sharing the information on Facebook.  However, she felt that, while her family might be interested, </w:t>
        </w:r>
      </w:ins>
      <w:ins w:id="634" w:author="Manya Sleeper" w:date="2011-12-12T03:27:00Z">
        <w:r>
          <w:rPr>
            <w:u w:val="single"/>
          </w:rPr>
          <w:t xml:space="preserve">her friends already knew what was going on and might think she was looking for attention. </w:t>
        </w:r>
      </w:ins>
    </w:p>
    <w:p w:rsidR="00155F3C" w:rsidRDefault="00155F3C" w:rsidP="009E112B">
      <w:pPr>
        <w:numPr>
          <w:ins w:id="635" w:author="Manya Sleeper" w:date="2011-12-12T03:27:00Z"/>
        </w:numPr>
        <w:rPr>
          <w:ins w:id="636" w:author="Manya Sleeper" w:date="2011-12-12T03:27:00Z"/>
          <w:u w:val="single"/>
        </w:rPr>
      </w:pPr>
    </w:p>
    <w:p w:rsidR="00155F3C" w:rsidRDefault="00155F3C" w:rsidP="009E112B">
      <w:pPr>
        <w:numPr>
          <w:ins w:id="637" w:author="Manya Sleeper" w:date="2011-12-12T03:27:00Z"/>
        </w:numPr>
        <w:rPr>
          <w:ins w:id="638" w:author="Manya Sleeper" w:date="2011-12-12T03:33:00Z"/>
          <w:u w:val="single"/>
        </w:rPr>
      </w:pPr>
      <w:ins w:id="639" w:author="Manya Sleeper" w:date="2011-12-12T03:27:00Z">
        <w:r>
          <w:rPr>
            <w:u w:val="single"/>
          </w:rPr>
          <w:t xml:space="preserve">Similarly, participants who didn’t post because they felt the content might be offensive tended to want to share with people who felt the same way as them.  </w:t>
        </w:r>
      </w:ins>
      <w:ins w:id="640" w:author="Manya Sleeper" w:date="2011-12-12T03:32:00Z">
        <w:r>
          <w:rPr>
            <w:u w:val="single"/>
          </w:rPr>
          <w:t xml:space="preserve">In this case, however, participants also often wanted to block the person or people who might be offended from viewing the content.  For example, </w:t>
        </w:r>
      </w:ins>
      <w:ins w:id="641" w:author="Manya Sleeper" w:date="2011-12-12T03:33:00Z">
        <w:r>
          <w:rPr>
            <w:u w:val="single"/>
          </w:rPr>
          <w:t>P13 wanted to post something that could be hurtful to her TA so indicated that she wouldn’t want her TA to see the post.</w:t>
        </w:r>
      </w:ins>
    </w:p>
    <w:p w:rsidR="00155F3C" w:rsidRDefault="00155F3C" w:rsidP="009E112B">
      <w:pPr>
        <w:numPr>
          <w:ins w:id="642" w:author="Manya Sleeper" w:date="2011-12-12T03:33:00Z"/>
        </w:numPr>
        <w:rPr>
          <w:ins w:id="643" w:author="Manya Sleeper" w:date="2011-12-12T03:33:00Z"/>
          <w:u w:val="single"/>
        </w:rPr>
      </w:pPr>
    </w:p>
    <w:p w:rsidR="00155F3C" w:rsidRDefault="00654B63" w:rsidP="009E112B">
      <w:pPr>
        <w:numPr>
          <w:ins w:id="644" w:author="Manya Sleeper" w:date="2011-12-12T03:33:00Z"/>
        </w:numPr>
        <w:rPr>
          <w:ins w:id="645" w:author="Manya Sleeper" w:date="2011-12-12T03:37:00Z"/>
          <w:u w:val="single"/>
        </w:rPr>
      </w:pPr>
      <w:ins w:id="646" w:author="Manya Sleeper" w:date="2011-12-12T03:34:00Z">
        <w:r>
          <w:rPr>
            <w:u w:val="single"/>
          </w:rPr>
          <w:t xml:space="preserve">Participants who did not share content because they felt it was too negative </w:t>
        </w:r>
      </w:ins>
      <w:ins w:id="647" w:author="Manya Sleeper" w:date="2011-12-12T03:35:00Z">
        <w:r>
          <w:rPr>
            <w:u w:val="single"/>
          </w:rPr>
          <w:t xml:space="preserve">tended </w:t>
        </w:r>
      </w:ins>
      <w:ins w:id="648" w:author="Manya Sleeper" w:date="2011-12-12T03:36:00Z">
        <w:r>
          <w:rPr>
            <w:u w:val="single"/>
          </w:rPr>
          <w:t>to want to target people who they felt would under</w:t>
        </w:r>
      </w:ins>
      <w:ins w:id="649" w:author="Manya Sleeper" w:date="2011-12-12T03:37:00Z">
        <w:r w:rsidR="00C773E4">
          <w:rPr>
            <w:u w:val="single"/>
          </w:rPr>
          <w:t>s</w:t>
        </w:r>
      </w:ins>
      <w:ins w:id="650" w:author="Manya Sleeper" w:date="2011-12-12T03:36:00Z">
        <w:r>
          <w:rPr>
            <w:u w:val="single"/>
          </w:rPr>
          <w:t xml:space="preserve">tand what they were going through.  These groups were people in similar circumstances (e.g. </w:t>
        </w:r>
        <w:r w:rsidR="00C773E4">
          <w:rPr>
            <w:u w:val="single"/>
          </w:rPr>
          <w:t>peo</w:t>
        </w:r>
      </w:ins>
      <w:ins w:id="651" w:author="Manya Sleeper" w:date="2011-12-12T03:37:00Z">
        <w:r w:rsidR="00C773E4">
          <w:rPr>
            <w:u w:val="single"/>
          </w:rPr>
          <w:t>p</w:t>
        </w:r>
      </w:ins>
      <w:ins w:id="652" w:author="Manya Sleeper" w:date="2011-12-12T03:36:00Z">
        <w:r w:rsidR="00C773E4">
          <w:rPr>
            <w:u w:val="single"/>
          </w:rPr>
          <w:t xml:space="preserve">le in the same major, under same circumstances) or close friends.  </w:t>
        </w:r>
      </w:ins>
    </w:p>
    <w:p w:rsidR="00C773E4" w:rsidRDefault="00C773E4" w:rsidP="009E112B">
      <w:pPr>
        <w:numPr>
          <w:ins w:id="653" w:author="Manya Sleeper" w:date="2011-12-12T03:37:00Z"/>
        </w:numPr>
        <w:rPr>
          <w:ins w:id="654" w:author="Manya Sleeper" w:date="2011-12-12T03:37:00Z"/>
          <w:u w:val="single"/>
        </w:rPr>
      </w:pPr>
    </w:p>
    <w:p w:rsidR="00C773E4" w:rsidRDefault="00C773E4" w:rsidP="009E112B">
      <w:pPr>
        <w:numPr>
          <w:ins w:id="655" w:author="Manya Sleeper" w:date="2011-12-12T03:37:00Z"/>
        </w:numPr>
        <w:rPr>
          <w:ins w:id="656" w:author="Manya Sleeper" w:date="2011-12-12T03:39:00Z"/>
          <w:u w:val="single"/>
        </w:rPr>
      </w:pPr>
      <w:ins w:id="657" w:author="Manya Sleeper" w:date="2011-12-12T03:37:00Z">
        <w:r>
          <w:rPr>
            <w:u w:val="single"/>
          </w:rPr>
          <w:t xml:space="preserve">Participants who believed their post might be misunderstood </w:t>
        </w:r>
      </w:ins>
      <w:ins w:id="658" w:author="Manya Sleeper" w:date="2011-12-12T03:38:00Z">
        <w:r>
          <w:rPr>
            <w:u w:val="single"/>
          </w:rPr>
          <w:t>tended to want to target people who could relate to the post for sharing.  These groups could be very broad and amorphous (e.g. “people who would understand</w:t>
        </w:r>
      </w:ins>
      <w:ins w:id="659" w:author="Manya Sleeper" w:date="2011-12-12T03:39:00Z">
        <w:r>
          <w:rPr>
            <w:u w:val="single"/>
          </w:rPr>
          <w:t>” [GET QUOTE]), moderately structured (e.g. CMU students, friends the participant’s age who would relate) or very targeted (e.g. small set of friends who understand an inside joke).</w:t>
        </w:r>
      </w:ins>
    </w:p>
    <w:p w:rsidR="00C773E4" w:rsidRDefault="00C773E4" w:rsidP="009E112B">
      <w:pPr>
        <w:numPr>
          <w:ins w:id="660" w:author="Manya Sleeper" w:date="2011-12-12T03:39:00Z"/>
        </w:numPr>
        <w:rPr>
          <w:ins w:id="661" w:author="Manya Sleeper" w:date="2011-12-12T03:39:00Z"/>
          <w:u w:val="single"/>
        </w:rPr>
      </w:pPr>
    </w:p>
    <w:p w:rsidR="00C773E4" w:rsidRPr="009E112B" w:rsidRDefault="00C773E4" w:rsidP="009E112B">
      <w:pPr>
        <w:numPr>
          <w:ins w:id="662" w:author="Manya Sleeper" w:date="2011-12-12T03:39:00Z"/>
        </w:numPr>
        <w:rPr>
          <w:ins w:id="663" w:author="Manya Sleeper" w:date="2011-12-12T03:13:00Z"/>
          <w:u w:val="single"/>
          <w:rPrChange w:id="664" w:author="Manya Sleeper" w:date="2011-12-12T03:14:00Z">
            <w:rPr>
              <w:ins w:id="665" w:author="Manya Sleeper" w:date="2011-12-12T03:13:00Z"/>
            </w:rPr>
          </w:rPrChange>
        </w:rPr>
        <w:pPrChange w:id="666" w:author="Manya Sleeper" w:date="2011-12-12T03:13:00Z">
          <w:pPr>
            <w:pStyle w:val="Heading3"/>
          </w:pPr>
        </w:pPrChange>
      </w:pPr>
      <w:ins w:id="667" w:author="Manya Sleeper" w:date="2011-12-12T03:40:00Z">
        <w:r>
          <w:rPr>
            <w:u w:val="single"/>
          </w:rPr>
          <w:t xml:space="preserve">When participants were afraid of criticism they tended to want to share content with </w:t>
        </w:r>
        <w:r w:rsidR="00417EC8">
          <w:rPr>
            <w:u w:val="single"/>
          </w:rPr>
          <w:t xml:space="preserve">people they felt would not be critical or </w:t>
        </w:r>
      </w:ins>
      <w:ins w:id="668" w:author="Manya Sleeper" w:date="2011-12-12T03:41:00Z">
        <w:r w:rsidR="00417EC8">
          <w:rPr>
            <w:u w:val="single"/>
          </w:rPr>
          <w:t>judgmental of the content.  Sometimes these groups were relatively amorphous and defined by behavioral traits (e.g. friends who play Facebook games, friends who are forgetful and wouldn</w:t>
        </w:r>
      </w:ins>
      <w:ins w:id="669" w:author="Manya Sleeper" w:date="2011-12-12T03:42:00Z">
        <w:r w:rsidR="00417EC8">
          <w:rPr>
            <w:u w:val="single"/>
          </w:rPr>
          <w:t>’t be critical).  Other groups were more targeted (e.g. family, friend who asked a question).</w:t>
        </w:r>
      </w:ins>
    </w:p>
    <w:p w:rsidR="009E112B" w:rsidRDefault="009E112B" w:rsidP="003B18B1">
      <w:pPr>
        <w:widowControl w:val="0"/>
        <w:numPr>
          <w:ins w:id="670" w:author="Manya Sleeper" w:date="2011-12-12T03:1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671" w:author="Manya Sleeper" w:date="2011-12-12T03:12:00Z"/>
          <w:rFonts w:cs="Helvetica"/>
        </w:rPr>
      </w:pPr>
    </w:p>
    <w:p w:rsidR="00687FD4" w:rsidRPr="009372FF" w:rsidRDefault="00687FD4" w:rsidP="003B18B1">
      <w:pPr>
        <w:widowControl w:val="0"/>
        <w:numPr>
          <w:ins w:id="672" w:author="Manya Sleeper" w:date="2011-12-12T03:1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jc w:val="left"/>
        <w:rPr>
          <w:ins w:id="673" w:author="Manya Sleeper" w:date="2011-12-11T19:48:00Z"/>
          <w:rFonts w:cs="Helvetica"/>
          <w:rPrChange w:id="674" w:author="Manya Sleeper" w:date="2011-12-11T19:50:00Z">
            <w:rPr>
              <w:ins w:id="675" w:author="Manya Sleeper" w:date="2011-12-11T19:48:00Z"/>
              <w:rFonts w:ascii="Helvetica" w:hAnsi="Helvetica" w:cs="Helvetica"/>
              <w:sz w:val="24"/>
            </w:rPr>
          </w:rPrChange>
        </w:rPr>
      </w:pPr>
    </w:p>
    <w:p w:rsidR="008F142E" w:rsidDel="00454786" w:rsidRDefault="008F142E">
      <w:pPr>
        <w:numPr>
          <w:ins w:id="676" w:author="Manya Sleeper" w:date="2011-12-11T19:48:00Z"/>
        </w:numPr>
        <w:rPr>
          <w:del w:id="677" w:author="Manya Sleeper" w:date="2011-12-12T02:57:00Z"/>
        </w:rPr>
        <w:pPrChange w:id="678" w:author="Manya Sleeper" w:date="2011-12-11T19:48:00Z">
          <w:pPr>
            <w:pStyle w:val="Heading1"/>
            <w:spacing w:before="120"/>
          </w:pPr>
        </w:pPrChange>
      </w:pPr>
    </w:p>
    <w:p w:rsidR="003B18B1" w:rsidRDefault="003B18B1">
      <w:pPr>
        <w:pStyle w:val="Heading1"/>
        <w:spacing w:before="120"/>
        <w:rPr>
          <w:ins w:id="679" w:author="Manya Sleeper" w:date="2011-12-11T19:56:00Z"/>
        </w:rPr>
      </w:pPr>
      <w:del w:id="680" w:author="Jason Wiese" w:date="2011-12-10T11:16:00Z">
        <w:r w:rsidDel="00C11142">
          <w:delText>SECTIONS</w:delText>
        </w:r>
      </w:del>
      <w:ins w:id="681" w:author="Jason Wiese" w:date="2011-12-10T11:16:00Z">
        <w:r>
          <w:t>DISCUSSION</w:t>
        </w:r>
      </w:ins>
    </w:p>
    <w:p w:rsidR="003B18B1" w:rsidRDefault="003B18B1" w:rsidP="003B18B1">
      <w:pPr>
        <w:numPr>
          <w:ins w:id="682" w:author="Manya Sleeper" w:date="2011-12-11T19:56:00Z"/>
        </w:numPr>
        <w:rPr>
          <w:ins w:id="683" w:author="Manya Sleeper" w:date="2011-12-11T19:56:00Z"/>
        </w:rPr>
      </w:pPr>
      <w:ins w:id="684" w:author="Manya Sleeper" w:date="2011-12-11T19:56:00Z">
        <w:r>
          <w:t>This study both provided several potential insights for developing social network grouping tools and serves to inform a potential, future broader study on exploring how better grouping mechanims can be used to promote sharing on social networks.</w:t>
        </w:r>
      </w:ins>
    </w:p>
    <w:p w:rsidR="008F142E" w:rsidRDefault="008F142E">
      <w:pPr>
        <w:numPr>
          <w:ins w:id="685" w:author="Manya Sleeper" w:date="2011-12-11T19:57:00Z"/>
        </w:numPr>
        <w:rPr>
          <w:ins w:id="686" w:author="Manya Sleeper" w:date="2011-12-11T19:50:00Z"/>
        </w:rPr>
        <w:pPrChange w:id="687" w:author="Manya Sleeper" w:date="2011-12-11T19:56:00Z">
          <w:pPr>
            <w:pStyle w:val="Heading1"/>
            <w:spacing w:before="120"/>
          </w:pPr>
        </w:pPrChange>
      </w:pPr>
    </w:p>
    <w:p w:rsidR="003B18B1" w:rsidRDefault="003B18B1" w:rsidP="003B18B1">
      <w:pPr>
        <w:numPr>
          <w:ins w:id="688" w:author="Manya Sleeper" w:date="2011-12-11T19:50:00Z"/>
        </w:numPr>
        <w:rPr>
          <w:ins w:id="689" w:author="Manya Sleeper" w:date="2011-12-11T19:51:00Z"/>
        </w:rPr>
      </w:pPr>
      <w:ins w:id="690" w:author="Manya Sleeper" w:date="2011-12-11T19:50:00Z">
        <w:r>
          <w:t>Our results have several potential implications for developing social network grouping tools</w:t>
        </w:r>
      </w:ins>
      <w:ins w:id="691" w:author="Manya Sleeper" w:date="2011-12-11T19:51:00Z">
        <w:r>
          <w:t>…</w:t>
        </w:r>
      </w:ins>
    </w:p>
    <w:p w:rsidR="003B18B1" w:rsidRDefault="003B18B1" w:rsidP="003B18B1">
      <w:pPr>
        <w:numPr>
          <w:ins w:id="692" w:author="Manya Sleeper" w:date="2011-12-11T19:51:00Z"/>
        </w:numPr>
        <w:rPr>
          <w:ins w:id="693" w:author="Manya Sleeper" w:date="2011-12-11T19:51:00Z"/>
        </w:rPr>
      </w:pPr>
    </w:p>
    <w:p w:rsidR="008F142E" w:rsidRDefault="003B18B1">
      <w:pPr>
        <w:numPr>
          <w:ins w:id="694" w:author="Manya Sleeper" w:date="2011-12-11T19:57:00Z"/>
        </w:numPr>
        <w:rPr>
          <w:ins w:id="695" w:author="Jason Wiese" w:date="2011-12-10T11:16:00Z"/>
        </w:rPr>
        <w:pPrChange w:id="696" w:author="Manya Sleeper" w:date="2011-12-11T19:50:00Z">
          <w:pPr>
            <w:pStyle w:val="Heading1"/>
            <w:spacing w:before="120"/>
          </w:pPr>
        </w:pPrChange>
      </w:pPr>
      <w:ins w:id="697" w:author="Manya Sleeper" w:date="2011-12-11T19:55:00Z">
        <w:r>
          <w:t xml:space="preserve">We </w:t>
        </w:r>
      </w:ins>
      <w:ins w:id="698" w:author="Manya Sleeper" w:date="2011-12-11T19:57:00Z">
        <w:r>
          <w:t xml:space="preserve">also </w:t>
        </w:r>
      </w:ins>
      <w:ins w:id="699" w:author="Manya Sleeper" w:date="2011-12-11T19:55:00Z">
        <w:r>
          <w:t xml:space="preserve">intended this study as a pilot for a potential broader study to better understand how we could improve grouping tools to promote sharing.  Based on the results of this study we </w:t>
        </w:r>
      </w:ins>
      <w:ins w:id="700" w:author="Manya Sleeper" w:date="2011-12-11T19:57:00Z">
        <w:r>
          <w:t>found that…</w:t>
        </w:r>
      </w:ins>
    </w:p>
    <w:p w:rsidR="008F142E" w:rsidRDefault="003B18B1">
      <w:pPr>
        <w:pStyle w:val="Heading1"/>
        <w:pPrChange w:id="701" w:author="Jason Wiese" w:date="2011-12-10T11:16:00Z">
          <w:pPr>
            <w:pStyle w:val="Heading1"/>
            <w:spacing w:before="120"/>
          </w:pPr>
        </w:pPrChange>
      </w:pPr>
      <w:ins w:id="702" w:author="Jason Wiese" w:date="2011-12-10T11:16:00Z">
        <w:r>
          <w:t>CONCLUSION</w:t>
        </w:r>
      </w:ins>
    </w:p>
    <w:p w:rsidR="003B18B1" w:rsidRDefault="003B18B1">
      <w:pPr>
        <w:pStyle w:val="Heading1"/>
        <w:spacing w:before="120"/>
      </w:pPr>
      <w:r>
        <w:t>ACKNOWLEDGMENTS</w:t>
      </w:r>
    </w:p>
    <w:p w:rsidR="003B18B1" w:rsidRDefault="003B18B1">
      <w:pPr>
        <w:pStyle w:val="BodyTextIndent"/>
        <w:spacing w:after="120"/>
        <w:ind w:firstLine="0"/>
      </w:pPr>
      <w:r>
        <w:t>Our thanks to ACM SIGCHI for allowing us to modify templates they had developed.</w:t>
      </w:r>
    </w:p>
    <w:p w:rsidR="003B18B1" w:rsidRDefault="003B18B1">
      <w:pPr>
        <w:pStyle w:val="Heading1"/>
        <w:spacing w:before="120"/>
      </w:pPr>
      <w:r>
        <w:t>REFERENCES</w:t>
      </w:r>
    </w:p>
    <w:p w:rsidR="003B18B1" w:rsidRDefault="003B18B1" w:rsidP="003B18B1">
      <w:pPr>
        <w:pStyle w:val="References"/>
        <w:rPr>
          <w:ins w:id="703" w:author="Jason Wiese" w:date="2011-12-10T11:42:00Z"/>
        </w:rPr>
      </w:pPr>
      <w:bookmarkStart w:id="704" w:name="_Ref185135892"/>
      <w:ins w:id="705" w:author="Jason Wiese" w:date="2011-12-10T11:28:00Z">
        <w:r w:rsidRPr="00C11142">
          <w:t xml:space="preserve">Joel Brandt, Noah Weiss, and Scott R. Klemmer. 2007. </w:t>
        </w:r>
        <w:proofErr w:type="gramStart"/>
        <w:r w:rsidRPr="00C11142">
          <w:t>txt</w:t>
        </w:r>
        <w:proofErr w:type="gramEnd"/>
        <w:r w:rsidRPr="00C11142">
          <w:t xml:space="preserve"> 4 l8r: lowering the burden for diary studies under mobile conditions. In CHI '07 extended abstracts on Human factors in computing systems (CHI EA '07).</w:t>
        </w:r>
      </w:ins>
      <w:bookmarkEnd w:id="704"/>
    </w:p>
    <w:p w:rsidR="003B18B1" w:rsidRDefault="003B18B1" w:rsidP="003B18B1">
      <w:pPr>
        <w:pStyle w:val="References"/>
      </w:pPr>
      <w:bookmarkStart w:id="706" w:name="_Ref185136734"/>
      <w:ins w:id="707" w:author="Jason Wiese" w:date="2011-12-10T11:42:00Z">
        <w:r>
          <w:t>http://www.twilio.com</w:t>
        </w:r>
      </w:ins>
      <w:bookmarkEnd w:id="706"/>
    </w:p>
    <w:p w:rsidR="003B18B1" w:rsidRDefault="003B18B1">
      <w:pPr>
        <w:pStyle w:val="References"/>
        <w:numPr>
          <w:ilvl w:val="0"/>
          <w:numId w:val="0"/>
        </w:numPr>
        <w:ind w:left="360" w:hanging="360"/>
      </w:pPr>
    </w:p>
    <w:p w:rsidR="003B18B1" w:rsidRDefault="003B18B1">
      <w:pPr>
        <w:pStyle w:val="References"/>
        <w:numPr>
          <w:ilvl w:val="0"/>
          <w:numId w:val="0"/>
        </w:numPr>
        <w:ind w:left="360" w:hanging="360"/>
        <w:sectPr w:rsidR="003B18B1">
          <w:type w:val="continuous"/>
          <w:pgSz w:w="12240" w:h="15840" w:code="1"/>
          <w:pgMar w:top="1440" w:right="1080" w:bottom="1440" w:left="1080" w:gutter="0"/>
          <w:cols w:num="2" w:space="475"/>
        </w:sectPr>
      </w:pPr>
    </w:p>
    <w:p w:rsidR="003B18B1" w:rsidRDefault="003B18B1">
      <w:pPr>
        <w:pStyle w:val="Paper-Title"/>
      </w:pPr>
    </w:p>
    <w:p w:rsidR="003B18B1" w:rsidRDefault="003B18B1">
      <w:pPr>
        <w:pStyle w:val="Paper-Title"/>
      </w:pPr>
      <w:r>
        <w:t>Columns on Last Page Should Be Made As Close As Possible to Equal Length</w:t>
      </w:r>
    </w:p>
    <w:sectPr w:rsidR="003B18B1" w:rsidSect="00EC1A02">
      <w:type w:val="continuous"/>
      <w:pgSz w:w="12240" w:h="15840" w:code="1"/>
      <w:pgMar w:top="1440" w:right="1080" w:bottom="1440" w:left="108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mber Lynn McConahy" w:date="2011-12-12T01:46:00Z" w:initials="ALM">
    <w:p w:rsidR="001C14AC" w:rsidRDefault="001C14AC">
      <w:pPr>
        <w:pStyle w:val="CommentText"/>
      </w:pPr>
      <w:r>
        <w:rPr>
          <w:rStyle w:val="CommentReference"/>
        </w:rPr>
        <w:annotationRef/>
      </w:r>
      <w:r>
        <w:t xml:space="preserve">Need to finish synopsis was going to do this last though.  Also, I am thinking that my headings suck, so any suggestions would be great!!!  </w:t>
      </w:r>
    </w:p>
  </w:comment>
  <w:comment w:id="59" w:author="Jason Wiese" w:date="2011-12-12T01:46:00Z" w:initials="JW">
    <w:p w:rsidR="001C14AC" w:rsidRDefault="001C14AC">
      <w:pPr>
        <w:pStyle w:val="CommentText"/>
      </w:pPr>
      <w:r>
        <w:rPr>
          <w:rStyle w:val="CommentReference"/>
        </w:rPr>
        <w:annotationRef/>
      </w:r>
      <w:r>
        <w:t>From Sauvik: [[Meta: Need to formalize the data cleaning and analysis here. I’m just going to write some placeholder text for now because I’m not sure what qualitative analyses we’re going to be using just yet]]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4AC" w:rsidRDefault="001C14AC">
      <w:r>
        <w:separator/>
      </w:r>
    </w:p>
  </w:endnote>
  <w:endnote w:type="continuationSeparator" w:id="0">
    <w:p w:rsidR="001C14AC" w:rsidRDefault="001C14A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4AC" w:rsidRDefault="001C14AC">
    <w:pPr>
      <w:pStyle w:val="Footer"/>
      <w:framePr w:wrap="around" w:vAnchor="text" w:hAnchor="margin" w:xAlign="center" w:y="1"/>
      <w:rPr>
        <w:rStyle w:val="PageNumber"/>
        <w:lang w:val="en-US" w:eastAsia="en-US"/>
      </w:rPr>
    </w:pPr>
    <w:r>
      <w:rPr>
        <w:rStyle w:val="PageNumber"/>
      </w:rPr>
      <w:fldChar w:fldCharType="begin"/>
    </w:r>
    <w:r>
      <w:rPr>
        <w:rStyle w:val="PageNumber"/>
      </w:rPr>
      <w:instrText xml:space="preserve">PAGE  </w:instrText>
    </w:r>
    <w:r>
      <w:rPr>
        <w:rStyle w:val="PageNumber"/>
      </w:rPr>
      <w:fldChar w:fldCharType="end"/>
    </w:r>
  </w:p>
  <w:p w:rsidR="001C14AC" w:rsidRDefault="001C14A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4AC" w:rsidRPr="00BC6D0A" w:rsidRDefault="001C14AC">
    <w:pPr>
      <w:pStyle w:val="Footer"/>
      <w:jc w:val="center"/>
    </w:pPr>
    <w:fldSimple w:instr=" PAGE   \* MERGEFORMAT ">
      <w:r w:rsidR="004F77AC">
        <w:rPr>
          <w:noProof/>
        </w:rPr>
        <w:t>5</w:t>
      </w:r>
    </w:fldSimple>
  </w:p>
  <w:p w:rsidR="001C14AC" w:rsidRDefault="001C14A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4AC" w:rsidRDefault="001C14AC">
      <w:r>
        <w:separator/>
      </w:r>
    </w:p>
  </w:footnote>
  <w:footnote w:type="continuationSeparator" w:id="0">
    <w:p w:rsidR="001C14AC" w:rsidRDefault="001C14A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C928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CD85AA2"/>
    <w:multiLevelType w:val="hybridMultilevel"/>
    <w:tmpl w:val="A4B8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D32EC"/>
    <w:multiLevelType w:val="hybridMultilevel"/>
    <w:tmpl w:val="8F8C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44BCD"/>
    <w:multiLevelType w:val="hybridMultilevel"/>
    <w:tmpl w:val="89DE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grammar="clean"/>
  <w:stylePaneFormatFilter w:val="3701"/>
  <w:trackRevisions/>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w:hdrShapeDefaults>
  <w:footnotePr>
    <w:footnote w:id="-1"/>
    <w:footnote w:id="0"/>
  </w:footnotePr>
  <w:endnotePr>
    <w:endnote w:id="-1"/>
    <w:endnote w:id="0"/>
  </w:endnotePr>
  <w:compat/>
  <w:rsids>
    <w:rsidRoot w:val="007C08CF"/>
    <w:rsid w:val="00066F83"/>
    <w:rsid w:val="00103C7F"/>
    <w:rsid w:val="001518C1"/>
    <w:rsid w:val="00155F3C"/>
    <w:rsid w:val="00181774"/>
    <w:rsid w:val="001872B0"/>
    <w:rsid w:val="001C14AC"/>
    <w:rsid w:val="00224808"/>
    <w:rsid w:val="00284C8C"/>
    <w:rsid w:val="002F66F6"/>
    <w:rsid w:val="00341611"/>
    <w:rsid w:val="003B18B1"/>
    <w:rsid w:val="00417EC8"/>
    <w:rsid w:val="00454786"/>
    <w:rsid w:val="004F77AC"/>
    <w:rsid w:val="005233C4"/>
    <w:rsid w:val="005E1A90"/>
    <w:rsid w:val="00654B63"/>
    <w:rsid w:val="00687FD4"/>
    <w:rsid w:val="007A0B2C"/>
    <w:rsid w:val="007C08CF"/>
    <w:rsid w:val="008F142E"/>
    <w:rsid w:val="00947D75"/>
    <w:rsid w:val="009767C4"/>
    <w:rsid w:val="009E112B"/>
    <w:rsid w:val="009F7F24"/>
    <w:rsid w:val="00B311CA"/>
    <w:rsid w:val="00C15887"/>
    <w:rsid w:val="00C47A78"/>
    <w:rsid w:val="00C612C7"/>
    <w:rsid w:val="00C773E4"/>
    <w:rsid w:val="00CA48C9"/>
    <w:rsid w:val="00CC5B4F"/>
    <w:rsid w:val="00D2494B"/>
    <w:rsid w:val="00D5529F"/>
    <w:rsid w:val="00DA7112"/>
    <w:rsid w:val="00E43756"/>
    <w:rsid w:val="00EA7AD3"/>
    <w:rsid w:val="00EC0DD3"/>
    <w:rsid w:val="00EC1A02"/>
    <w:rsid w:val="00F32F97"/>
    <w:rsid w:val="00F84EEA"/>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C1A02"/>
    <w:pPr>
      <w:spacing w:after="80"/>
      <w:jc w:val="both"/>
    </w:pPr>
    <w:rPr>
      <w:sz w:val="18"/>
    </w:rPr>
  </w:style>
  <w:style w:type="paragraph" w:styleId="Heading1">
    <w:name w:val="heading 1"/>
    <w:basedOn w:val="Normal"/>
    <w:next w:val="Normal"/>
    <w:qFormat/>
    <w:rsid w:val="00EC1A02"/>
    <w:pPr>
      <w:keepNext/>
      <w:numPr>
        <w:numId w:val="1"/>
      </w:numPr>
      <w:spacing w:before="40" w:after="0"/>
      <w:jc w:val="left"/>
      <w:outlineLvl w:val="0"/>
    </w:pPr>
    <w:rPr>
      <w:b/>
      <w:kern w:val="28"/>
      <w:sz w:val="24"/>
    </w:rPr>
  </w:style>
  <w:style w:type="paragraph" w:styleId="Heading2">
    <w:name w:val="heading 2"/>
    <w:basedOn w:val="Heading1"/>
    <w:next w:val="Normal"/>
    <w:qFormat/>
    <w:rsid w:val="00EC1A02"/>
    <w:pPr>
      <w:numPr>
        <w:ilvl w:val="1"/>
      </w:numPr>
      <w:outlineLvl w:val="1"/>
    </w:pPr>
  </w:style>
  <w:style w:type="paragraph" w:styleId="Heading3">
    <w:name w:val="heading 3"/>
    <w:basedOn w:val="Heading2"/>
    <w:next w:val="Normal"/>
    <w:qFormat/>
    <w:rsid w:val="00EC1A02"/>
    <w:pPr>
      <w:numPr>
        <w:ilvl w:val="2"/>
      </w:numPr>
      <w:outlineLvl w:val="2"/>
    </w:pPr>
    <w:rPr>
      <w:b w:val="0"/>
      <w:i/>
      <w:sz w:val="22"/>
    </w:rPr>
  </w:style>
  <w:style w:type="paragraph" w:styleId="Heading4">
    <w:name w:val="heading 4"/>
    <w:basedOn w:val="Heading3"/>
    <w:next w:val="Normal"/>
    <w:qFormat/>
    <w:rsid w:val="00EC1A02"/>
    <w:pPr>
      <w:numPr>
        <w:ilvl w:val="3"/>
      </w:numPr>
      <w:outlineLvl w:val="3"/>
    </w:pPr>
  </w:style>
  <w:style w:type="paragraph" w:styleId="Heading5">
    <w:name w:val="heading 5"/>
    <w:basedOn w:val="ListNumber3"/>
    <w:next w:val="Normal"/>
    <w:qFormat/>
    <w:rsid w:val="00EC1A02"/>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C1A02"/>
    <w:pPr>
      <w:numPr>
        <w:ilvl w:val="5"/>
        <w:numId w:val="1"/>
      </w:numPr>
      <w:spacing w:before="240" w:after="60"/>
      <w:outlineLvl w:val="5"/>
    </w:pPr>
    <w:rPr>
      <w:rFonts w:ascii="Arial" w:hAnsi="Arial"/>
      <w:i/>
      <w:sz w:val="22"/>
    </w:rPr>
  </w:style>
  <w:style w:type="paragraph" w:styleId="Heading7">
    <w:name w:val="heading 7"/>
    <w:basedOn w:val="Normal"/>
    <w:next w:val="Normal"/>
    <w:qFormat/>
    <w:rsid w:val="00EC1A02"/>
    <w:pPr>
      <w:numPr>
        <w:ilvl w:val="6"/>
        <w:numId w:val="1"/>
      </w:numPr>
      <w:spacing w:before="240" w:after="60"/>
      <w:outlineLvl w:val="6"/>
    </w:pPr>
    <w:rPr>
      <w:rFonts w:ascii="Arial" w:hAnsi="Arial"/>
    </w:rPr>
  </w:style>
  <w:style w:type="paragraph" w:styleId="Heading8">
    <w:name w:val="heading 8"/>
    <w:basedOn w:val="Normal"/>
    <w:next w:val="Normal"/>
    <w:qFormat/>
    <w:rsid w:val="00EC1A02"/>
    <w:pPr>
      <w:numPr>
        <w:ilvl w:val="7"/>
        <w:numId w:val="1"/>
      </w:numPr>
      <w:spacing w:before="240" w:after="60"/>
      <w:outlineLvl w:val="7"/>
    </w:pPr>
    <w:rPr>
      <w:rFonts w:ascii="Arial" w:hAnsi="Arial"/>
      <w:i/>
    </w:rPr>
  </w:style>
  <w:style w:type="paragraph" w:styleId="Heading9">
    <w:name w:val="heading 9"/>
    <w:basedOn w:val="Normal"/>
    <w:next w:val="Normal"/>
    <w:qFormat/>
    <w:rsid w:val="00EC1A02"/>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semiHidden/>
    <w:rsid w:val="00EC1A02"/>
    <w:rPr>
      <w:rFonts w:ascii="Times New Roman" w:hAnsi="Times New Roman"/>
      <w:sz w:val="18"/>
      <w:vertAlign w:val="superscript"/>
    </w:rPr>
  </w:style>
  <w:style w:type="paragraph" w:customStyle="1" w:styleId="Author">
    <w:name w:val="Author"/>
    <w:basedOn w:val="Normal"/>
    <w:rsid w:val="00EC1A02"/>
    <w:pPr>
      <w:jc w:val="center"/>
    </w:pPr>
    <w:rPr>
      <w:rFonts w:ascii="Helvetica" w:hAnsi="Helvetica"/>
      <w:sz w:val="24"/>
    </w:rPr>
  </w:style>
  <w:style w:type="paragraph" w:customStyle="1" w:styleId="Paper-Title">
    <w:name w:val="Paper-Title"/>
    <w:basedOn w:val="Normal"/>
    <w:rsid w:val="00EC1A02"/>
    <w:pPr>
      <w:spacing w:after="120"/>
      <w:jc w:val="center"/>
    </w:pPr>
    <w:rPr>
      <w:rFonts w:ascii="Helvetica" w:hAnsi="Helvetica"/>
      <w:b/>
      <w:sz w:val="36"/>
    </w:rPr>
  </w:style>
  <w:style w:type="paragraph" w:customStyle="1" w:styleId="Affiliations">
    <w:name w:val="Affiliations"/>
    <w:basedOn w:val="Normal"/>
    <w:rsid w:val="00EC1A02"/>
    <w:pPr>
      <w:jc w:val="center"/>
    </w:pPr>
    <w:rPr>
      <w:rFonts w:ascii="Helvetica" w:hAnsi="Helvetica"/>
      <w:sz w:val="20"/>
    </w:rPr>
  </w:style>
  <w:style w:type="paragraph" w:styleId="FootnoteText">
    <w:name w:val="footnote text"/>
    <w:basedOn w:val="Normal"/>
    <w:semiHidden/>
    <w:rsid w:val="00EC1A02"/>
    <w:pPr>
      <w:ind w:left="144" w:hanging="144"/>
    </w:pPr>
  </w:style>
  <w:style w:type="paragraph" w:customStyle="1" w:styleId="Bullet">
    <w:name w:val="Bullet"/>
    <w:basedOn w:val="Normal"/>
    <w:rsid w:val="00EC1A02"/>
    <w:pPr>
      <w:ind w:left="144" w:hanging="144"/>
    </w:pPr>
  </w:style>
  <w:style w:type="paragraph" w:styleId="Footer">
    <w:name w:val="footer"/>
    <w:basedOn w:val="Normal"/>
    <w:link w:val="FooterChar"/>
    <w:uiPriority w:val="99"/>
    <w:rsid w:val="00EC1A02"/>
    <w:pPr>
      <w:tabs>
        <w:tab w:val="center" w:pos="4320"/>
        <w:tab w:val="right" w:pos="8640"/>
      </w:tabs>
    </w:pPr>
    <w:rPr>
      <w:lang/>
    </w:rPr>
  </w:style>
  <w:style w:type="paragraph" w:customStyle="1" w:styleId="E-Mail">
    <w:name w:val="E-Mail"/>
    <w:basedOn w:val="Author"/>
    <w:rsid w:val="00EC1A02"/>
    <w:pPr>
      <w:spacing w:after="60"/>
    </w:pPr>
  </w:style>
  <w:style w:type="paragraph" w:customStyle="1" w:styleId="Abstract">
    <w:name w:val="Abstract"/>
    <w:basedOn w:val="Heading1"/>
    <w:rsid w:val="00EC1A02"/>
    <w:pPr>
      <w:numPr>
        <w:numId w:val="0"/>
      </w:numPr>
      <w:spacing w:before="0" w:after="120"/>
      <w:jc w:val="both"/>
      <w:outlineLvl w:val="9"/>
    </w:pPr>
    <w:rPr>
      <w:b w:val="0"/>
      <w:sz w:val="18"/>
    </w:rPr>
  </w:style>
  <w:style w:type="paragraph" w:styleId="ListNumber3">
    <w:name w:val="List Number 3"/>
    <w:basedOn w:val="Normal"/>
    <w:rsid w:val="00EC1A02"/>
    <w:pPr>
      <w:ind w:left="1080" w:hanging="360"/>
    </w:pPr>
  </w:style>
  <w:style w:type="paragraph" w:customStyle="1" w:styleId="Captions">
    <w:name w:val="Captions"/>
    <w:basedOn w:val="Normal"/>
    <w:rsid w:val="00EC1A02"/>
    <w:pPr>
      <w:framePr w:w="4680" w:h="2160" w:hRule="exact" w:hSpace="187" w:wrap="around" w:hAnchor="text" w:yAlign="bottom" w:anchorLock="1"/>
      <w:jc w:val="center"/>
    </w:pPr>
    <w:rPr>
      <w:b/>
    </w:rPr>
  </w:style>
  <w:style w:type="paragraph" w:customStyle="1" w:styleId="References">
    <w:name w:val="References"/>
    <w:basedOn w:val="Normal"/>
    <w:rsid w:val="00EC1A02"/>
    <w:pPr>
      <w:numPr>
        <w:numId w:val="2"/>
      </w:numPr>
      <w:jc w:val="left"/>
    </w:pPr>
  </w:style>
  <w:style w:type="character" w:styleId="PageNumber">
    <w:name w:val="page number"/>
    <w:basedOn w:val="DefaultParagraphFont"/>
    <w:rsid w:val="00EC1A02"/>
  </w:style>
  <w:style w:type="paragraph" w:styleId="BodyTextIndent">
    <w:name w:val="Body Text Indent"/>
    <w:basedOn w:val="Normal"/>
    <w:rsid w:val="00EC1A02"/>
    <w:pPr>
      <w:spacing w:after="0"/>
      <w:ind w:firstLine="360"/>
    </w:pPr>
  </w:style>
  <w:style w:type="paragraph" w:styleId="DocumentMap">
    <w:name w:val="Document Map"/>
    <w:basedOn w:val="Normal"/>
    <w:semiHidden/>
    <w:rsid w:val="00EC1A02"/>
    <w:pPr>
      <w:shd w:val="clear" w:color="auto" w:fill="000080"/>
    </w:pPr>
    <w:rPr>
      <w:rFonts w:ascii="Tahoma" w:hAnsi="Tahoma" w:cs="Tahoma"/>
    </w:rPr>
  </w:style>
  <w:style w:type="paragraph" w:styleId="Caption">
    <w:name w:val="caption"/>
    <w:basedOn w:val="Normal"/>
    <w:next w:val="Normal"/>
    <w:qFormat/>
    <w:rsid w:val="00EC1A02"/>
    <w:pPr>
      <w:jc w:val="center"/>
    </w:pPr>
    <w:rPr>
      <w:rFonts w:cs="Miriam"/>
      <w:b/>
      <w:bCs/>
      <w:szCs w:val="18"/>
      <w:lang w:eastAsia="en-AU"/>
    </w:rPr>
  </w:style>
  <w:style w:type="paragraph" w:styleId="BodyText">
    <w:name w:val="Body Text"/>
    <w:basedOn w:val="Normal"/>
    <w:rsid w:val="00EC1A02"/>
    <w:pPr>
      <w:framePr w:w="4680" w:h="2112" w:hRule="exact" w:hSpace="187" w:wrap="around" w:vAnchor="page" w:hAnchor="page" w:x="1155" w:y="12245" w:anchorLock="1"/>
      <w:spacing w:after="0"/>
    </w:pPr>
    <w:rPr>
      <w:sz w:val="16"/>
    </w:rPr>
  </w:style>
  <w:style w:type="character" w:styleId="Hyperlink">
    <w:name w:val="Hyperlink"/>
    <w:rsid w:val="00EC1A02"/>
    <w:rPr>
      <w:color w:val="0000FF"/>
      <w:u w:val="single"/>
    </w:rPr>
  </w:style>
  <w:style w:type="paragraph" w:styleId="Header">
    <w:name w:val="header"/>
    <w:basedOn w:val="Normal"/>
    <w:rsid w:val="00EC1A02"/>
    <w:pPr>
      <w:tabs>
        <w:tab w:val="center" w:pos="4320"/>
        <w:tab w:val="right" w:pos="8640"/>
      </w:tabs>
    </w:pPr>
  </w:style>
  <w:style w:type="character" w:customStyle="1" w:styleId="FooterChar">
    <w:name w:val="Footer Char"/>
    <w:link w:val="Footer"/>
    <w:uiPriority w:val="99"/>
    <w:rsid w:val="00BC6D0A"/>
    <w:rPr>
      <w:sz w:val="18"/>
    </w:rPr>
  </w:style>
  <w:style w:type="paragraph" w:styleId="BalloonText">
    <w:name w:val="Balloon Text"/>
    <w:basedOn w:val="Normal"/>
    <w:link w:val="BalloonTextChar"/>
    <w:uiPriority w:val="99"/>
    <w:semiHidden/>
    <w:unhideWhenUsed/>
    <w:rsid w:val="00805E96"/>
    <w:pPr>
      <w:spacing w:after="0"/>
    </w:pPr>
    <w:rPr>
      <w:rFonts w:ascii="Lucida Grande" w:hAnsi="Lucida Grande"/>
      <w:szCs w:val="18"/>
      <w:lang/>
    </w:rPr>
  </w:style>
  <w:style w:type="character" w:customStyle="1" w:styleId="BalloonTextChar">
    <w:name w:val="Balloon Text Char"/>
    <w:link w:val="BalloonText"/>
    <w:uiPriority w:val="99"/>
    <w:semiHidden/>
    <w:rsid w:val="00805E96"/>
    <w:rPr>
      <w:rFonts w:ascii="Lucida Grande" w:hAnsi="Lucida Grande"/>
      <w:sz w:val="18"/>
      <w:szCs w:val="18"/>
    </w:rPr>
  </w:style>
  <w:style w:type="character" w:styleId="CommentReference">
    <w:name w:val="annotation reference"/>
    <w:uiPriority w:val="99"/>
    <w:semiHidden/>
    <w:unhideWhenUsed/>
    <w:rsid w:val="00C11142"/>
    <w:rPr>
      <w:sz w:val="18"/>
      <w:szCs w:val="18"/>
    </w:rPr>
  </w:style>
  <w:style w:type="paragraph" w:styleId="CommentText">
    <w:name w:val="annotation text"/>
    <w:basedOn w:val="Normal"/>
    <w:link w:val="CommentTextChar"/>
    <w:uiPriority w:val="99"/>
    <w:semiHidden/>
    <w:unhideWhenUsed/>
    <w:rsid w:val="00C11142"/>
    <w:rPr>
      <w:sz w:val="24"/>
      <w:lang/>
    </w:rPr>
  </w:style>
  <w:style w:type="character" w:customStyle="1" w:styleId="CommentTextChar">
    <w:name w:val="Comment Text Char"/>
    <w:link w:val="CommentText"/>
    <w:uiPriority w:val="99"/>
    <w:semiHidden/>
    <w:rsid w:val="00C11142"/>
    <w:rPr>
      <w:sz w:val="24"/>
      <w:szCs w:val="24"/>
    </w:rPr>
  </w:style>
  <w:style w:type="paragraph" w:styleId="CommentSubject">
    <w:name w:val="annotation subject"/>
    <w:basedOn w:val="CommentText"/>
    <w:next w:val="CommentText"/>
    <w:link w:val="CommentSubjectChar"/>
    <w:uiPriority w:val="99"/>
    <w:semiHidden/>
    <w:unhideWhenUsed/>
    <w:rsid w:val="00C11142"/>
    <w:rPr>
      <w:b/>
      <w:bCs/>
    </w:rPr>
  </w:style>
  <w:style w:type="character" w:customStyle="1" w:styleId="CommentSubjectChar">
    <w:name w:val="Comment Subject Char"/>
    <w:link w:val="CommentSubject"/>
    <w:uiPriority w:val="99"/>
    <w:semiHidden/>
    <w:rsid w:val="00C11142"/>
    <w:rPr>
      <w:b/>
      <w:bCs/>
      <w:sz w:val="24"/>
      <w:szCs w:val="24"/>
    </w:rPr>
  </w:style>
</w:styles>
</file>

<file path=word/webSettings.xml><?xml version="1.0" encoding="utf-8"?>
<w:webSettings xmlns:r="http://schemas.openxmlformats.org/officeDocument/2006/relationships" xmlns:w="http://schemas.openxmlformats.org/wordprocessingml/2006/main">
  <w:divs>
    <w:div w:id="252978271">
      <w:bodyDiv w:val="1"/>
      <w:marLeft w:val="0"/>
      <w:marRight w:val="0"/>
      <w:marTop w:val="0"/>
      <w:marBottom w:val="0"/>
      <w:divBdr>
        <w:top w:val="none" w:sz="0" w:space="0" w:color="auto"/>
        <w:left w:val="none" w:sz="0" w:space="0" w:color="auto"/>
        <w:bottom w:val="none" w:sz="0" w:space="0" w:color="auto"/>
        <w:right w:val="none" w:sz="0" w:space="0" w:color="auto"/>
      </w:divBdr>
    </w:div>
    <w:div w:id="904267896">
      <w:bodyDiv w:val="1"/>
      <w:marLeft w:val="0"/>
      <w:marRight w:val="0"/>
      <w:marTop w:val="0"/>
      <w:marBottom w:val="0"/>
      <w:divBdr>
        <w:top w:val="none" w:sz="0" w:space="0" w:color="auto"/>
        <w:left w:val="none" w:sz="0" w:space="0" w:color="auto"/>
        <w:bottom w:val="none" w:sz="0" w:space="0" w:color="auto"/>
        <w:right w:val="none" w:sz="0" w:space="0" w:color="auto"/>
      </w:divBdr>
    </w:div>
    <w:div w:id="992413351">
      <w:bodyDiv w:val="1"/>
      <w:marLeft w:val="0"/>
      <w:marRight w:val="0"/>
      <w:marTop w:val="0"/>
      <w:marBottom w:val="0"/>
      <w:divBdr>
        <w:top w:val="none" w:sz="0" w:space="0" w:color="auto"/>
        <w:left w:val="none" w:sz="0" w:space="0" w:color="auto"/>
        <w:bottom w:val="none" w:sz="0" w:space="0" w:color="auto"/>
        <w:right w:val="none" w:sz="0" w:space="0" w:color="auto"/>
      </w:divBdr>
    </w:div>
    <w:div w:id="125851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acm.org/class/1998/"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4419</Words>
  <Characters>25191</Characters>
  <Application>Microsoft Macintosh Word</Application>
  <DocSecurity>0</DocSecurity>
  <Lines>209</Lines>
  <Paragraphs>50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30936</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Manya Sleeper</cp:lastModifiedBy>
  <cp:revision>9</cp:revision>
  <cp:lastPrinted>2007-08-23T18:33:00Z</cp:lastPrinted>
  <dcterms:created xsi:type="dcterms:W3CDTF">2011-12-12T07:57:00Z</dcterms:created>
  <dcterms:modified xsi:type="dcterms:W3CDTF">2011-12-12T09:34:00Z</dcterms:modified>
</cp:coreProperties>
</file>