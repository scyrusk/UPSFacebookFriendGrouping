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AAC489" w14:textId="74B507F0" w:rsidR="004529F5" w:rsidRDefault="004529F5" w:rsidP="00341AA5">
      <w:pPr>
        <w:jc w:val="center"/>
      </w:pPr>
      <w:r>
        <w:rPr>
          <w:b/>
        </w:rPr>
        <w:t xml:space="preserve">Broad </w:t>
      </w:r>
      <w:r w:rsidRPr="004529F5">
        <w:rPr>
          <w:b/>
        </w:rPr>
        <w:t>Goal</w:t>
      </w:r>
    </w:p>
    <w:p w14:paraId="44428F64" w14:textId="62BBC4C5" w:rsidR="009E4FA5" w:rsidRDefault="00947C42" w:rsidP="009E4FA5">
      <w:pPr>
        <w:rPr>
          <w:ins w:id="0" w:author="Sauvik Das" w:date="2011-10-09T21:11:00Z"/>
        </w:rPr>
      </w:pPr>
      <w:ins w:id="1" w:author="Sauvik Das" w:date="2011-10-09T20:53:00Z">
        <w:r>
          <w:t>Social Networking Sites (SNS) like Facebook and Google+ have introduced</w:t>
        </w:r>
        <w:r w:rsidR="00D83622">
          <w:t xml:space="preserve"> methods of “friend grouping” that</w:t>
        </w:r>
        <w:r>
          <w:t xml:space="preserve"> </w:t>
        </w:r>
      </w:ins>
      <w:ins w:id="2" w:author="Sauvik Das" w:date="2011-10-09T20:55:00Z">
        <w:r w:rsidR="00D83622">
          <w:t xml:space="preserve">theoretically </w:t>
        </w:r>
      </w:ins>
      <w:ins w:id="3" w:author="Sauvik Das" w:date="2011-10-09T20:53:00Z">
        <w:r>
          <w:t>afford users fine</w:t>
        </w:r>
        <w:r w:rsidR="00D83622">
          <w:t>-grained control</w:t>
        </w:r>
        <w:r w:rsidR="00341AA5">
          <w:t xml:space="preserve"> over </w:t>
        </w:r>
      </w:ins>
      <w:ins w:id="4" w:author="Sauvik Das" w:date="2011-10-10T20:01:00Z">
        <w:r w:rsidR="00341AA5">
          <w:t xml:space="preserve">with </w:t>
        </w:r>
      </w:ins>
      <w:ins w:id="5" w:author="Sauvik Das" w:date="2011-10-09T20:53:00Z">
        <w:r w:rsidR="00341AA5">
          <w:t>which</w:t>
        </w:r>
      </w:ins>
      <w:ins w:id="6" w:author="Sauvik Das" w:date="2011-10-10T20:01:00Z">
        <w:r w:rsidR="00341AA5">
          <w:t xml:space="preserve"> of their</w:t>
        </w:r>
      </w:ins>
      <w:ins w:id="7" w:author="Sauvik Das" w:date="2011-10-09T20:53:00Z">
        <w:r w:rsidR="00341AA5">
          <w:t xml:space="preserve"> </w:t>
        </w:r>
      </w:ins>
      <w:ins w:id="8" w:author="Sauvik Das" w:date="2011-10-10T20:01:00Z">
        <w:r w:rsidR="00341AA5">
          <w:t>“</w:t>
        </w:r>
      </w:ins>
      <w:ins w:id="9" w:author="Sauvik Das" w:date="2011-10-09T20:53:00Z">
        <w:r w:rsidR="00341AA5">
          <w:t>friends</w:t>
        </w:r>
      </w:ins>
      <w:ins w:id="10" w:author="Sauvik Das" w:date="2011-10-10T20:01:00Z">
        <w:r w:rsidR="00341AA5">
          <w:t>”</w:t>
        </w:r>
      </w:ins>
      <w:ins w:id="11" w:author="Sauvik Das" w:date="2011-10-10T19:59:00Z">
        <w:r w:rsidR="00341AA5">
          <w:t xml:space="preserve"> users share </w:t>
        </w:r>
      </w:ins>
      <w:ins w:id="12" w:author="Sauvik Das" w:date="2011-10-10T20:00:00Z">
        <w:r w:rsidR="00341AA5">
          <w:t>their posted content</w:t>
        </w:r>
      </w:ins>
      <w:ins w:id="13" w:author="Sauvik Das" w:date="2011-10-10T19:59:00Z">
        <w:r w:rsidR="00341AA5">
          <w:t>.</w:t>
        </w:r>
      </w:ins>
      <w:ins w:id="14" w:author="Sauvik Das" w:date="2011-10-09T20:56:00Z">
        <w:r w:rsidR="00D83622">
          <w:t xml:space="preserve"> However, it remains unclear whether or not users can effectively</w:t>
        </w:r>
      </w:ins>
      <w:ins w:id="15" w:author="Sauvik Das" w:date="2011-10-09T20:59:00Z">
        <w:r w:rsidR="00D83622">
          <w:t xml:space="preserve"> </w:t>
        </w:r>
      </w:ins>
      <w:ins w:id="16" w:author="Sauvik Das" w:date="2011-10-09T20:56:00Z">
        <w:r w:rsidR="00D83622">
          <w:t xml:space="preserve">utilize these </w:t>
        </w:r>
      </w:ins>
      <w:ins w:id="17" w:author="Sauvik Das" w:date="2011-10-10T20:02:00Z">
        <w:r w:rsidR="00341AA5">
          <w:t xml:space="preserve">friend </w:t>
        </w:r>
      </w:ins>
      <w:ins w:id="18" w:author="Sauvik Das" w:date="2011-10-09T20:56:00Z">
        <w:r w:rsidR="00D83622">
          <w:t xml:space="preserve">groupings to partition the </w:t>
        </w:r>
      </w:ins>
      <w:ins w:id="19" w:author="Sauvik Das" w:date="2011-10-09T20:59:00Z">
        <w:r w:rsidR="00D83622">
          <w:t>content</w:t>
        </w:r>
      </w:ins>
      <w:ins w:id="20" w:author="Sauvik Das" w:date="2011-10-09T20:56:00Z">
        <w:r w:rsidR="00D83622">
          <w:t xml:space="preserve"> they share</w:t>
        </w:r>
      </w:ins>
      <w:ins w:id="21" w:author="Sauvik Das" w:date="2011-10-09T20:59:00Z">
        <w:r w:rsidR="00D83622">
          <w:t xml:space="preserve"> in a way </w:t>
        </w:r>
      </w:ins>
      <w:ins w:id="22" w:author="Sauvik Das" w:date="2011-10-09T21:00:00Z">
        <w:r w:rsidR="00D83622">
          <w:t xml:space="preserve">that respects their true intentions. </w:t>
        </w:r>
      </w:ins>
      <w:ins w:id="23" w:author="Sauvik Das" w:date="2011-10-09T21:02:00Z">
        <w:r w:rsidR="00D83622">
          <w:t>Indeed, w</w:t>
        </w:r>
      </w:ins>
      <w:ins w:id="24" w:author="Sauvik Das" w:date="2011-10-09T21:00:00Z">
        <w:r w:rsidR="00D83622">
          <w:t xml:space="preserve">e suspect that users </w:t>
        </w:r>
      </w:ins>
      <w:ins w:id="25" w:author="Sauvik Das" w:date="2011-10-09T21:02:00Z">
        <w:r w:rsidR="00D83622">
          <w:t>cannot and do not correctly anticipate the groupings they want prior to posting content</w:t>
        </w:r>
      </w:ins>
      <w:ins w:id="26" w:author="Sauvik Das" w:date="2011-10-09T21:03:00Z">
        <w:r w:rsidR="00341AA5">
          <w:t xml:space="preserve">. The ramifications of this lack of clairvoyance are two-fold: first, users </w:t>
        </w:r>
      </w:ins>
      <w:ins w:id="27" w:author="Sauvik Das" w:date="2011-10-10T20:03:00Z">
        <w:r w:rsidR="00341AA5">
          <w:t xml:space="preserve">might </w:t>
        </w:r>
      </w:ins>
      <w:ins w:id="28" w:author="Sauvik Das" w:date="2011-10-09T21:04:00Z">
        <w:r w:rsidR="00341AA5">
          <w:t>undermine</w:t>
        </w:r>
        <w:r w:rsidR="00D83622">
          <w:t xml:space="preserve"> the purpose of the grouping mechanisms</w:t>
        </w:r>
      </w:ins>
      <w:ins w:id="29" w:author="Sauvik Das" w:date="2011-10-10T20:04:00Z">
        <w:r w:rsidR="00341AA5">
          <w:t>;</w:t>
        </w:r>
      </w:ins>
      <w:ins w:id="30" w:author="Sauvik Das" w:date="2011-10-09T21:04:00Z">
        <w:r w:rsidR="00D83622">
          <w:t xml:space="preserve"> and </w:t>
        </w:r>
      </w:ins>
      <w:ins w:id="31" w:author="Sauvik Das" w:date="2011-10-10T20:03:00Z">
        <w:r w:rsidR="00341AA5">
          <w:t>second</w:t>
        </w:r>
      </w:ins>
      <w:ins w:id="32" w:author="Sauvik Das" w:date="2011-10-09T21:04:00Z">
        <w:r w:rsidR="00341AA5">
          <w:t xml:space="preserve">, </w:t>
        </w:r>
      </w:ins>
      <w:ins w:id="33" w:author="Sauvik Das" w:date="2011-10-09T21:03:00Z">
        <w:r w:rsidR="00341AA5">
          <w:t>users might</w:t>
        </w:r>
        <w:r w:rsidR="00D83622">
          <w:t xml:space="preserve"> devalue the utility o</w:t>
        </w:r>
        <w:r w:rsidR="009E4FA5">
          <w:t xml:space="preserve">f these grouping mechanisms. As a result, users either share sensitive content with </w:t>
        </w:r>
      </w:ins>
      <w:ins w:id="34" w:author="Sauvik Das" w:date="2011-10-10T20:05:00Z">
        <w:r w:rsidR="00341AA5">
          <w:t xml:space="preserve">unintended </w:t>
        </w:r>
      </w:ins>
      <w:ins w:id="35" w:author="Sauvik Das" w:date="2011-10-09T21:03:00Z">
        <w:r w:rsidR="003F305E">
          <w:t>audiences</w:t>
        </w:r>
        <w:r w:rsidR="009E4FA5">
          <w:t xml:space="preserve"> or </w:t>
        </w:r>
      </w:ins>
      <w:ins w:id="36" w:author="Sauvik Das" w:date="2011-10-10T20:05:00Z">
        <w:r w:rsidR="00341AA5">
          <w:t xml:space="preserve">do </w:t>
        </w:r>
      </w:ins>
      <w:ins w:id="37" w:author="Sauvik Das" w:date="2011-10-09T21:03:00Z">
        <w:r w:rsidR="00341AA5">
          <w:t>not share the content at all</w:t>
        </w:r>
      </w:ins>
      <w:ins w:id="38" w:author="Sauvik Das" w:date="2011-10-10T20:05:00Z">
        <w:r w:rsidR="00341AA5">
          <w:t xml:space="preserve">—both undesirable results for users and </w:t>
        </w:r>
      </w:ins>
      <w:ins w:id="39" w:author="Sauvik Das" w:date="2011-10-10T20:06:00Z">
        <w:r w:rsidR="00341AA5">
          <w:t xml:space="preserve">the </w:t>
        </w:r>
      </w:ins>
      <w:ins w:id="40" w:author="Sauvik Das" w:date="2011-10-10T20:05:00Z">
        <w:r w:rsidR="00341AA5">
          <w:t>SNS.</w:t>
        </w:r>
      </w:ins>
      <w:ins w:id="41" w:author="Sauvik Das" w:date="2011-10-09T21:11:00Z">
        <w:r w:rsidR="009E4FA5">
          <w:t xml:space="preserve"> </w:t>
        </w:r>
      </w:ins>
    </w:p>
    <w:p w14:paraId="203C636F" w14:textId="23F98E75" w:rsidR="004529F5" w:rsidRDefault="009E4FA5" w:rsidP="00341AA5">
      <w:pPr>
        <w:ind w:firstLine="720"/>
      </w:pPr>
      <w:ins w:id="42" w:author="Sauvik Das" w:date="2011-10-09T21:06:00Z">
        <w:r>
          <w:t xml:space="preserve">As a first attempt </w:t>
        </w:r>
      </w:ins>
      <w:ins w:id="43" w:author="Sauvik Das" w:date="2011-10-10T20:05:00Z">
        <w:r w:rsidR="00341AA5">
          <w:t>at</w:t>
        </w:r>
      </w:ins>
      <w:ins w:id="44" w:author="Sauvik Das" w:date="2011-10-09T21:06:00Z">
        <w:r w:rsidR="00341AA5">
          <w:t xml:space="preserve"> solving</w:t>
        </w:r>
        <w:r>
          <w:t xml:space="preserve"> this eminent problem, </w:t>
        </w:r>
      </w:ins>
      <w:ins w:id="45" w:author="Sauvik Das" w:date="2011-10-09T21:07:00Z">
        <w:r>
          <w:t xml:space="preserve">we propose to run a study to empirically find </w:t>
        </w:r>
      </w:ins>
      <w:ins w:id="46" w:author="Sauvik Das" w:date="2011-10-09T21:08:00Z">
        <w:r>
          <w:t xml:space="preserve">a set of ideal default groupings that users </w:t>
        </w:r>
      </w:ins>
      <w:ins w:id="47" w:author="Sauvik Das" w:date="2011-10-10T20:06:00Z">
        <w:r w:rsidR="00341AA5">
          <w:t>can</w:t>
        </w:r>
      </w:ins>
      <w:ins w:id="48" w:author="Sauvik Das" w:date="2011-10-09T21:08:00Z">
        <w:r>
          <w:t xml:space="preserve"> utilize to effectively share different types of content with </w:t>
        </w:r>
      </w:ins>
      <w:ins w:id="49" w:author="Sauvik Das" w:date="2011-10-10T20:06:00Z">
        <w:r w:rsidR="00341AA5">
          <w:t>different parts of their</w:t>
        </w:r>
      </w:ins>
      <w:ins w:id="50" w:author="Sauvik Das" w:date="2011-10-09T21:08:00Z">
        <w:r>
          <w:t xml:space="preserve"> social graph on </w:t>
        </w:r>
      </w:ins>
      <w:ins w:id="51" w:author="Sauvik Das" w:date="2011-10-10T20:06:00Z">
        <w:r w:rsidR="00341AA5">
          <w:t xml:space="preserve">the </w:t>
        </w:r>
      </w:ins>
      <w:ins w:id="52" w:author="Sauvik Das" w:date="2011-10-09T21:08:00Z">
        <w:r>
          <w:t xml:space="preserve">SNS. </w:t>
        </w:r>
      </w:ins>
      <w:ins w:id="53" w:author="Sauvik Das" w:date="2011-10-10T20:21:00Z">
        <w:r w:rsidR="003F305E">
          <w:t>To achieve our goal, we attempt to</w:t>
        </w:r>
      </w:ins>
      <w:ins w:id="54" w:author="Sauvik Das" w:date="2011-10-09T21:09:00Z">
        <w:r>
          <w:t xml:space="preserve"> better understand the factors that prevent users from sharing content on SNS</w:t>
        </w:r>
        <w:r w:rsidR="00341AA5">
          <w:t xml:space="preserve"> and identify </w:t>
        </w:r>
        <w:r>
          <w:t>the commonalities between groups of people with whom users do and do not want to share specific types of content.</w:t>
        </w:r>
      </w:ins>
      <w:r w:rsidR="004529F5">
        <w:t xml:space="preserve"> </w:t>
      </w:r>
      <w:ins w:id="55" w:author="Sauvik Das" w:date="2011-10-10T20:09:00Z">
        <w:r w:rsidR="00341AA5">
          <w:t>We believe that u</w:t>
        </w:r>
      </w:ins>
      <w:r w:rsidR="004529F5">
        <w:t xml:space="preserve">nderstanding these </w:t>
      </w:r>
      <w:ins w:id="56" w:author="Sauvik Das" w:date="2011-10-09T21:12:00Z">
        <w:r>
          <w:t xml:space="preserve">factors </w:t>
        </w:r>
      </w:ins>
      <w:ins w:id="57" w:author="Sauvik Das" w:date="2011-10-10T20:10:00Z">
        <w:r w:rsidR="00341AA5">
          <w:t xml:space="preserve">will </w:t>
        </w:r>
      </w:ins>
      <w:r w:rsidR="004529F5">
        <w:t xml:space="preserve">help us </w:t>
      </w:r>
      <w:ins w:id="58" w:author="Sauvik Das" w:date="2011-10-09T21:12:00Z">
        <w:r>
          <w:t>determine an ideal set of default “friend” groupings and</w:t>
        </w:r>
      </w:ins>
      <w:ins w:id="59" w:author="Sauvik Das" w:date="2011-10-10T20:10:00Z">
        <w:r w:rsidR="00341AA5">
          <w:t xml:space="preserve"> inform the design of </w:t>
        </w:r>
      </w:ins>
      <w:r w:rsidR="004529F5">
        <w:t>tools</w:t>
      </w:r>
      <w:ins w:id="60" w:author="Sauvik Das" w:date="2011-10-10T20:10:00Z">
        <w:r w:rsidR="00341AA5">
          <w:t xml:space="preserve"> that</w:t>
        </w:r>
      </w:ins>
      <w:r w:rsidR="004529F5">
        <w:t xml:space="preserve"> help users create better access control groups that </w:t>
      </w:r>
      <w:ins w:id="61" w:author="Sauvik Das" w:date="2011-10-09T21:13:00Z">
        <w:r>
          <w:t>respects their true intentions.</w:t>
        </w:r>
      </w:ins>
    </w:p>
    <w:p w14:paraId="47BF60A8" w14:textId="18EDACAA" w:rsidR="004529F5" w:rsidRPr="004529F5" w:rsidRDefault="004529F5" w:rsidP="00341AA5">
      <w:pPr>
        <w:jc w:val="center"/>
        <w:rPr>
          <w:b/>
        </w:rPr>
      </w:pPr>
      <w:r w:rsidRPr="004529F5">
        <w:rPr>
          <w:b/>
        </w:rPr>
        <w:t>Research Question</w:t>
      </w:r>
      <w:r w:rsidR="005000F9">
        <w:rPr>
          <w:b/>
        </w:rPr>
        <w:t>s</w:t>
      </w:r>
    </w:p>
    <w:p w14:paraId="5B91CFDB" w14:textId="6EAC239D" w:rsidR="005000F9" w:rsidRDefault="005000F9" w:rsidP="005000F9">
      <w:pPr>
        <w:pStyle w:val="ListParagraph"/>
        <w:numPr>
          <w:ilvl w:val="0"/>
          <w:numId w:val="1"/>
        </w:numPr>
      </w:pPr>
      <w:r>
        <w:t xml:space="preserve">What </w:t>
      </w:r>
      <w:r w:rsidR="002C3BD4">
        <w:t xml:space="preserve">type of content do </w:t>
      </w:r>
      <w:ins w:id="62" w:author="Sauvik Das" w:date="2011-10-09T21:14:00Z">
        <w:r w:rsidR="009E4FA5">
          <w:t xml:space="preserve">SNS </w:t>
        </w:r>
      </w:ins>
      <w:r w:rsidR="002C3BD4">
        <w:t>users</w:t>
      </w:r>
      <w:r>
        <w:t xml:space="preserve"> choos</w:t>
      </w:r>
      <w:ins w:id="63" w:author="Sauvik Das" w:date="2011-10-09T21:14:00Z">
        <w:r w:rsidR="009E4FA5">
          <w:t>e</w:t>
        </w:r>
      </w:ins>
      <w:r>
        <w:t xml:space="preserve"> not to share?</w:t>
      </w:r>
      <w:ins w:id="64" w:author="Sauvik Das" w:date="2011-10-09T21:15:00Z">
        <w:r w:rsidR="00624D90">
          <w:t xml:space="preserve"> Why?</w:t>
        </w:r>
      </w:ins>
    </w:p>
    <w:p w14:paraId="03DFE957" w14:textId="14C57369" w:rsidR="002C3BD4" w:rsidRDefault="00244C17" w:rsidP="005000F9">
      <w:pPr>
        <w:pStyle w:val="ListParagraph"/>
        <w:numPr>
          <w:ilvl w:val="0"/>
          <w:numId w:val="1"/>
        </w:numPr>
        <w:rPr>
          <w:ins w:id="65" w:author="Sauvik Das" w:date="2011-10-09T21:14:00Z"/>
        </w:rPr>
      </w:pPr>
      <w:r>
        <w:t xml:space="preserve">What </w:t>
      </w:r>
      <w:ins w:id="66" w:author="Sauvik Das" w:date="2011-10-09T21:15:00Z">
        <w:r w:rsidR="00624D90">
          <w:t xml:space="preserve">groups </w:t>
        </w:r>
      </w:ins>
      <w:r>
        <w:t xml:space="preserve">of </w:t>
      </w:r>
      <w:ins w:id="67" w:author="Sauvik Das" w:date="2011-10-09T21:16:00Z">
        <w:r w:rsidR="00624D90">
          <w:t xml:space="preserve"> “friends” discourage </w:t>
        </w:r>
      </w:ins>
      <w:ins w:id="68" w:author="Sauvik Das" w:date="2011-10-09T21:15:00Z">
        <w:r w:rsidR="00624D90">
          <w:t xml:space="preserve">SNS </w:t>
        </w:r>
      </w:ins>
      <w:r w:rsidR="002C3BD4">
        <w:t xml:space="preserve">users </w:t>
      </w:r>
      <w:r>
        <w:t>from sharing different types of content?</w:t>
      </w:r>
    </w:p>
    <w:p w14:paraId="46E40132" w14:textId="5346083F" w:rsidR="00244C17" w:rsidRDefault="00624D90" w:rsidP="00341AA5">
      <w:pPr>
        <w:pStyle w:val="ListParagraph"/>
        <w:numPr>
          <w:ilvl w:val="0"/>
          <w:numId w:val="1"/>
        </w:numPr>
      </w:pPr>
      <w:ins w:id="69" w:author="Sauvik Das" w:date="2011-10-09T21:16:00Z">
        <w:r>
          <w:t>Do the answers to the previous two questions inform a</w:t>
        </w:r>
      </w:ins>
      <w:ins w:id="70" w:author="Sauvik Das" w:date="2011-10-09T21:17:00Z">
        <w:r>
          <w:t xml:space="preserve"> pattern that we can utilize to create better default groupings and/or build tools to help users self-generate better access control</w:t>
        </w:r>
      </w:ins>
      <w:ins w:id="71" w:author="Sauvik Das" w:date="2011-10-09T21:18:00Z">
        <w:r>
          <w:t xml:space="preserve"> groupings?</w:t>
        </w:r>
      </w:ins>
    </w:p>
    <w:p w14:paraId="340EBDFF" w14:textId="7BB47B01" w:rsidR="00514033" w:rsidRDefault="00514033" w:rsidP="00341AA5">
      <w:pPr>
        <w:jc w:val="center"/>
        <w:rPr>
          <w:b/>
        </w:rPr>
      </w:pPr>
      <w:r>
        <w:rPr>
          <w:b/>
        </w:rPr>
        <w:t>Approach</w:t>
      </w:r>
    </w:p>
    <w:p w14:paraId="5F2E6FCB" w14:textId="1BCFC56F" w:rsidR="00AD177A" w:rsidRDefault="00AD177A" w:rsidP="00624D90">
      <w:r>
        <w:t xml:space="preserve">We </w:t>
      </w:r>
      <w:ins w:id="72" w:author="Sauvik Das" w:date="2011-10-09T21:19:00Z">
        <w:r w:rsidR="00624D90">
          <w:t>propose</w:t>
        </w:r>
      </w:ins>
      <w:r>
        <w:t xml:space="preserve"> </w:t>
      </w:r>
      <w:ins w:id="73" w:author="Sauvik Das" w:date="2011-10-09T21:21:00Z">
        <w:r w:rsidR="00624D90">
          <w:t xml:space="preserve">to run </w:t>
        </w:r>
      </w:ins>
      <w:r>
        <w:t>a 10</w:t>
      </w:r>
      <w:r w:rsidR="002C3BD4">
        <w:t>-15</w:t>
      </w:r>
      <w:r w:rsidR="00514033">
        <w:t xml:space="preserve"> subject diary study of </w:t>
      </w:r>
      <w:ins w:id="74" w:author="Sauvik Das" w:date="2011-10-10T20:13:00Z">
        <w:r w:rsidR="00341AA5">
          <w:t>Facebook</w:t>
        </w:r>
      </w:ins>
      <w:ins w:id="75" w:author="Sauvik Das" w:date="2011-10-10T20:12:00Z">
        <w:r w:rsidR="00341AA5">
          <w:t xml:space="preserve"> </w:t>
        </w:r>
      </w:ins>
      <w:r w:rsidR="00514033">
        <w:t xml:space="preserve">users who </w:t>
      </w:r>
      <w:ins w:id="76" w:author="Sauvik Das" w:date="2011-10-09T21:20:00Z">
        <w:r w:rsidR="00624D90">
          <w:t>share</w:t>
        </w:r>
      </w:ins>
      <w:ins w:id="77" w:author="Sauvik Das" w:date="2011-10-09T21:19:00Z">
        <w:r w:rsidR="00624D90">
          <w:t xml:space="preserve"> </w:t>
        </w:r>
      </w:ins>
      <w:ins w:id="78" w:author="Sauvik Das" w:date="2011-10-10T20:12:00Z">
        <w:r w:rsidR="00341AA5">
          <w:t>a variety of content</w:t>
        </w:r>
      </w:ins>
      <w:r w:rsidR="00514033">
        <w:t xml:space="preserve"> (posts, photos, messages)</w:t>
      </w:r>
      <w:ins w:id="79" w:author="Sauvik Das" w:date="2011-10-10T20:12:00Z">
        <w:r w:rsidR="00341AA5">
          <w:t xml:space="preserve"> with their “friends.”</w:t>
        </w:r>
      </w:ins>
      <w:r w:rsidR="00514033">
        <w:t xml:space="preserve"> We will recruit participants</w:t>
      </w:r>
      <w:r w:rsidR="002C3BD4">
        <w:t xml:space="preserve"> who post frequently on Facebook</w:t>
      </w:r>
      <w:ins w:id="80" w:author="Sauvik Das" w:date="2011-10-09T21:21:00Z">
        <w:r w:rsidR="00624D90">
          <w:t>, but who also choose to not share some content because of privacy concerns (</w:t>
        </w:r>
      </w:ins>
      <w:r w:rsidR="002C3BD4">
        <w:t>e.g. post at least once per day and choose not to share</w:t>
      </w:r>
      <w:ins w:id="81" w:author="Sauvik Das" w:date="2011-10-09T21:22:00Z">
        <w:r w:rsidR="00624D90">
          <w:t xml:space="preserve"> content</w:t>
        </w:r>
      </w:ins>
      <w:r w:rsidR="002C3BD4">
        <w:t xml:space="preserve"> at least once per day).</w:t>
      </w:r>
      <w:r w:rsidR="00514033">
        <w:t xml:space="preserve"> </w:t>
      </w:r>
      <w:ins w:id="82" w:author="Sauvik Das" w:date="2011-10-09T21:27:00Z">
        <w:r w:rsidR="00960C94">
          <w:t xml:space="preserve"> </w:t>
        </w:r>
      </w:ins>
      <w:r>
        <w:t>Over the c</w:t>
      </w:r>
      <w:r w:rsidR="002C3BD4">
        <w:t xml:space="preserve">ourse of a week we will ask participants to keep a paper-based </w:t>
      </w:r>
      <w:r>
        <w:t xml:space="preserve">diary of </w:t>
      </w:r>
      <w:ins w:id="83" w:author="Sauvik Das" w:date="2011-10-09T21:22:00Z">
        <w:r w:rsidR="00624D90">
          <w:t>all content they consider</w:t>
        </w:r>
      </w:ins>
      <w:r w:rsidR="002C3BD4">
        <w:t xml:space="preserve"> posting on Facebook</w:t>
      </w:r>
      <w:ins w:id="84" w:author="Sauvik Das" w:date="2011-10-10T20:13:00Z">
        <w:r w:rsidR="00E0313D">
          <w:t>, with an emphasis on content they do not post</w:t>
        </w:r>
      </w:ins>
      <w:r>
        <w:t xml:space="preserve">.  Additionally, we will ask participants </w:t>
      </w:r>
      <w:r w:rsidR="002C3BD4">
        <w:t xml:space="preserve">to record what stops </w:t>
      </w:r>
      <w:r>
        <w:t>them from postin</w:t>
      </w:r>
      <w:ins w:id="85" w:author="Sauvik Das" w:date="2011-10-09T21:23:00Z">
        <w:r w:rsidR="00624D90">
          <w:t>g—</w:t>
        </w:r>
      </w:ins>
      <w:r>
        <w:t xml:space="preserve">was </w:t>
      </w:r>
      <w:ins w:id="86" w:author="Sauvik Das" w:date="2011-10-09T21:24:00Z">
        <w:r w:rsidR="00624D90">
          <w:t xml:space="preserve">it </w:t>
        </w:r>
      </w:ins>
      <w:r>
        <w:t>the thought of someone or a group of people seeing the content</w:t>
      </w:r>
      <w:r w:rsidR="002C3BD4">
        <w:t xml:space="preserve"> that stopped them</w:t>
      </w:r>
      <w:ins w:id="87" w:author="Sauvik Das" w:date="2011-10-09T21:24:00Z">
        <w:r w:rsidR="00624D90">
          <w:t>?</w:t>
        </w:r>
      </w:ins>
    </w:p>
    <w:p w14:paraId="3B9297E1" w14:textId="2041254E" w:rsidR="00514033" w:rsidRDefault="00AD177A" w:rsidP="00341AA5">
      <w:pPr>
        <w:ind w:firstLine="720"/>
      </w:pPr>
      <w:r>
        <w:t xml:space="preserve">At the end of the study, we </w:t>
      </w:r>
      <w:ins w:id="88" w:author="Sauvik Das" w:date="2011-10-09T21:24:00Z">
        <w:r w:rsidR="00624D90">
          <w:t>will</w:t>
        </w:r>
      </w:ins>
      <w:r>
        <w:t xml:space="preserve"> interview</w:t>
      </w:r>
      <w:ins w:id="89" w:author="Sauvik Das" w:date="2011-10-09T21:24:00Z">
        <w:r w:rsidR="00624D90">
          <w:t xml:space="preserve"> </w:t>
        </w:r>
      </w:ins>
      <w:r>
        <w:t xml:space="preserve">each participant and ask them </w:t>
      </w:r>
      <w:ins w:id="90" w:author="Sauvik Das" w:date="2011-10-09T21:25:00Z">
        <w:r w:rsidR="00624D90">
          <w:t xml:space="preserve">detailed questions </w:t>
        </w:r>
      </w:ins>
      <w:r>
        <w:t>about</w:t>
      </w:r>
      <w:ins w:id="91" w:author="Sauvik Das" w:date="2011-10-09T21:25:00Z">
        <w:r w:rsidR="00624D90">
          <w:t xml:space="preserve"> the content of their diary entries</w:t>
        </w:r>
        <w:r w:rsidR="00960C94">
          <w:t xml:space="preserve">, to obtain finer granularity insights into the participants’ thought processes </w:t>
        </w:r>
      </w:ins>
      <w:ins w:id="92" w:author="Sauvik Das" w:date="2011-10-10T20:14:00Z">
        <w:r w:rsidR="00E0313D">
          <w:t>as</w:t>
        </w:r>
      </w:ins>
      <w:ins w:id="93" w:author="Sauvik Das" w:date="2011-10-09T21:25:00Z">
        <w:r w:rsidR="00960C94">
          <w:t xml:space="preserve"> they chose not to share content. </w:t>
        </w:r>
      </w:ins>
      <w:r>
        <w:t>We will use th</w:t>
      </w:r>
      <w:ins w:id="94" w:author="Sauvik Das" w:date="2011-10-09T21:28:00Z">
        <w:r w:rsidR="008E0D54">
          <w:t>is</w:t>
        </w:r>
      </w:ins>
      <w:r>
        <w:t xml:space="preserve"> data to </w:t>
      </w:r>
      <w:ins w:id="95" w:author="Sauvik Das" w:date="2011-10-09T21:26:00Z">
        <w:r w:rsidR="00960C94">
          <w:t xml:space="preserve">determine the underlying factors behind why </w:t>
        </w:r>
      </w:ins>
      <w:ins w:id="96" w:author="Sauvik Das" w:date="2011-10-10T20:14:00Z">
        <w:r w:rsidR="00E0313D">
          <w:t>Facebook</w:t>
        </w:r>
      </w:ins>
      <w:ins w:id="97" w:author="Sauvik Das" w:date="2011-10-09T21:28:00Z">
        <w:r w:rsidR="008E0D54">
          <w:t xml:space="preserve"> users</w:t>
        </w:r>
      </w:ins>
      <w:ins w:id="98" w:author="Sauvik Das" w:date="2011-10-09T21:26:00Z">
        <w:r w:rsidR="00960C94">
          <w:t xml:space="preserve"> cho</w:t>
        </w:r>
      </w:ins>
      <w:ins w:id="99" w:author="Sauvik Das" w:date="2011-10-09T21:28:00Z">
        <w:r w:rsidR="008E0D54">
          <w:t>o</w:t>
        </w:r>
      </w:ins>
      <w:ins w:id="100" w:author="Sauvik Das" w:date="2011-10-09T21:26:00Z">
        <w:r w:rsidR="00960C94">
          <w:t>se not to share content, which we hope will inform</w:t>
        </w:r>
      </w:ins>
      <w:r>
        <w:t xml:space="preserve"> </w:t>
      </w:r>
      <w:ins w:id="101" w:author="Sauvik Das" w:date="2011-10-09T21:27:00Z">
        <w:r w:rsidR="00960C94">
          <w:t>a set of default</w:t>
        </w:r>
      </w:ins>
      <w:r>
        <w:t xml:space="preserve"> </w:t>
      </w:r>
      <w:ins w:id="102" w:author="Sauvik Das" w:date="2011-10-09T21:29:00Z">
        <w:r w:rsidR="008E0D54">
          <w:t>friend groupings</w:t>
        </w:r>
      </w:ins>
      <w:r>
        <w:t xml:space="preserve"> </w:t>
      </w:r>
      <w:ins w:id="103" w:author="Sauvik Das" w:date="2011-10-09T21:29:00Z">
        <w:r w:rsidR="00E0313D">
          <w:t>that</w:t>
        </w:r>
        <w:r w:rsidR="008E0D54">
          <w:t xml:space="preserve"> </w:t>
        </w:r>
      </w:ins>
      <w:r>
        <w:t>users would</w:t>
      </w:r>
      <w:ins w:id="104" w:author="Sauvik Das" w:date="2011-10-09T21:29:00Z">
        <w:r w:rsidR="008E0D54">
          <w:t xml:space="preserve"> find useful </w:t>
        </w:r>
      </w:ins>
      <w:r>
        <w:t xml:space="preserve">to create </w:t>
      </w:r>
      <w:ins w:id="105" w:author="Sauvik Das" w:date="2011-10-09T21:29:00Z">
        <w:r w:rsidR="008E0D54">
          <w:t xml:space="preserve">better </w:t>
        </w:r>
      </w:ins>
      <w:r>
        <w:t>privacy policies</w:t>
      </w:r>
      <w:ins w:id="106" w:author="Sauvik Das" w:date="2011-10-10T20:15:00Z">
        <w:r w:rsidR="00E0313D">
          <w:t xml:space="preserve"> with regards to targeted content sharing.</w:t>
        </w:r>
      </w:ins>
    </w:p>
    <w:sectPr w:rsidR="00514033" w:rsidSect="00514033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1762A3" w14:textId="77777777" w:rsidR="00E0313D" w:rsidRDefault="00E0313D" w:rsidP="00E0313D">
      <w:r>
        <w:separator/>
      </w:r>
    </w:p>
  </w:endnote>
  <w:endnote w:type="continuationSeparator" w:id="0">
    <w:p w14:paraId="724777A1" w14:textId="77777777" w:rsidR="00E0313D" w:rsidRDefault="00E0313D" w:rsidP="00E03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3E2B78" w14:textId="77777777" w:rsidR="00E0313D" w:rsidRDefault="00E0313D" w:rsidP="00E0313D">
      <w:r>
        <w:separator/>
      </w:r>
    </w:p>
  </w:footnote>
  <w:footnote w:type="continuationSeparator" w:id="0">
    <w:p w14:paraId="3B74507B" w14:textId="77777777" w:rsidR="00E0313D" w:rsidRDefault="00E0313D" w:rsidP="00E0313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FDE846" w14:textId="1DCAA5DD" w:rsidR="00E0313D" w:rsidRDefault="00E0313D" w:rsidP="003F305E">
    <w:pPr>
      <w:pStyle w:val="Header"/>
      <w:jc w:val="right"/>
    </w:pPr>
    <w:bookmarkStart w:id="107" w:name="_GoBack"/>
    <w:ins w:id="108" w:author="Sauvik Das" w:date="2011-10-10T20:16:00Z">
      <w:r>
        <w:t xml:space="preserve">Rebecca </w:t>
      </w:r>
      <w:proofErr w:type="spellStart"/>
      <w:r>
        <w:t>Bale</w:t>
      </w:r>
      <w:r w:rsidR="003F305E">
        <w:t>bako</w:t>
      </w:r>
      <w:proofErr w:type="spellEnd"/>
      <w:r w:rsidR="003F305E">
        <w:t xml:space="preserve">, Sauvik Das, Amber </w:t>
      </w:r>
      <w:proofErr w:type="spellStart"/>
      <w:r w:rsidR="003F305E">
        <w:t>McConah</w:t>
      </w:r>
      <w:r>
        <w:t>y</w:t>
      </w:r>
      <w:proofErr w:type="spellEnd"/>
      <w:r>
        <w:t xml:space="preserve">, </w:t>
      </w:r>
      <w:proofErr w:type="spellStart"/>
      <w:r>
        <w:t>Manya</w:t>
      </w:r>
      <w:proofErr w:type="spellEnd"/>
      <w:r>
        <w:t xml:space="preserve"> Sleeper, Jason Wiese</w:t>
      </w:r>
    </w:ins>
  </w:p>
  <w:bookmarkEnd w:id="107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C0C14"/>
    <w:multiLevelType w:val="hybridMultilevel"/>
    <w:tmpl w:val="186C5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9F5"/>
    <w:rsid w:val="00244C17"/>
    <w:rsid w:val="002C3BD4"/>
    <w:rsid w:val="00341AA5"/>
    <w:rsid w:val="003F305E"/>
    <w:rsid w:val="004529F5"/>
    <w:rsid w:val="004D7F10"/>
    <w:rsid w:val="005000F9"/>
    <w:rsid w:val="00514033"/>
    <w:rsid w:val="00624D90"/>
    <w:rsid w:val="008E0D54"/>
    <w:rsid w:val="00947C42"/>
    <w:rsid w:val="00960C94"/>
    <w:rsid w:val="009E4FA5"/>
    <w:rsid w:val="00AD177A"/>
    <w:rsid w:val="00B96C49"/>
    <w:rsid w:val="00D83622"/>
    <w:rsid w:val="00E0313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0BE829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5B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0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7C4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C42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96C4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6C4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6C4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6C4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6C49"/>
    <w:rPr>
      <w:b/>
      <w:bCs/>
      <w:sz w:val="24"/>
      <w:szCs w:val="24"/>
    </w:rPr>
  </w:style>
  <w:style w:type="paragraph" w:styleId="Revision">
    <w:name w:val="Revision"/>
    <w:hidden/>
    <w:uiPriority w:val="99"/>
    <w:semiHidden/>
    <w:rsid w:val="00B96C49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031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313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031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313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5B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0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7C4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C42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96C4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6C4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6C4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6C4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6C49"/>
    <w:rPr>
      <w:b/>
      <w:bCs/>
      <w:sz w:val="24"/>
      <w:szCs w:val="24"/>
    </w:rPr>
  </w:style>
  <w:style w:type="paragraph" w:styleId="Revision">
    <w:name w:val="Revision"/>
    <w:hidden/>
    <w:uiPriority w:val="99"/>
    <w:semiHidden/>
    <w:rsid w:val="00B96C49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031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313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031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31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482</Words>
  <Characters>2750</Characters>
  <Application>Microsoft Macintosh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Manya Sleeper</dc:creator>
  <cp:keywords/>
  <cp:lastModifiedBy>Sauvik Das</cp:lastModifiedBy>
  <cp:revision>2</cp:revision>
  <dcterms:created xsi:type="dcterms:W3CDTF">2011-10-11T00:23:00Z</dcterms:created>
  <dcterms:modified xsi:type="dcterms:W3CDTF">2011-10-11T00:23:00Z</dcterms:modified>
</cp:coreProperties>
</file>